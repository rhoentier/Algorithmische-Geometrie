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5175" w14:textId="77777777" w:rsidR="00522A07" w:rsidRPr="00F1382D" w:rsidRDefault="00522A07" w:rsidP="00C120E3">
      <w:pPr>
        <w:pStyle w:val="berschrift1"/>
      </w:pPr>
      <w:r w:rsidRPr="00F1382D">
        <w:t>Einleitung</w:t>
      </w:r>
    </w:p>
    <w:p w14:paraId="3A5AD0C4" w14:textId="33233F5B" w:rsidR="00522A07" w:rsidRDefault="00522A07" w:rsidP="00C120E3">
      <w:r>
        <w:t xml:space="preserve">Die Arbeit basiert auf der Veröffentlichung </w:t>
      </w:r>
      <w:r w:rsidRPr="00522A07">
        <w:rPr>
          <w:i/>
        </w:rPr>
        <w:t>„Polygon Area Decomposition for Multiple-Robot Workspace Division“</w:t>
      </w:r>
      <w:r>
        <w:t xml:space="preserve"> von Susan Hert und Vladimir Lumelsky </w:t>
      </w:r>
      <w:r w:rsidRPr="00020B6C">
        <w:rPr>
          <w:color w:val="FF0000"/>
        </w:rPr>
        <w:t>[&lt;Literaturverweis&gt;]</w:t>
      </w:r>
      <w:r>
        <w:t xml:space="preserve">. In dieser Veröffentlichung wird </w:t>
      </w:r>
      <w:r w:rsidR="00EE53C8">
        <w:t>ein konkretes</w:t>
      </w:r>
      <w:r>
        <w:t xml:space="preserve"> Proble</w:t>
      </w:r>
      <w:r w:rsidR="00527F62">
        <w:t>m der Polygonzerlegung, das sogenannte</w:t>
      </w:r>
      <w:r>
        <w:t xml:space="preserve"> „Problem der verankerten Fl</w:t>
      </w:r>
      <w:r w:rsidRPr="000F1F06">
        <w:t>ächenaufteilung“ (</w:t>
      </w:r>
      <w:r>
        <w:t>eng.</w:t>
      </w:r>
      <w:r w:rsidRPr="000F1F06">
        <w:t xml:space="preserve"> </w:t>
      </w:r>
      <w:r w:rsidRPr="00522A07">
        <w:rPr>
          <w:i/>
        </w:rPr>
        <w:t>„anchored area partition problem“</w:t>
      </w:r>
      <w:r w:rsidRPr="000F1F06">
        <w:t>) beschrieben</w:t>
      </w:r>
      <w:r>
        <w:t xml:space="preserve"> und gelöst. Die Lösung erfolgt zunächst für konvexe Polygone </w:t>
      </w:r>
      <w:r w:rsidR="00527F62">
        <w:t xml:space="preserve">und wird anschließend auf nicht </w:t>
      </w:r>
      <w:r>
        <w:t>konvexe, nicht einfache Polygone erweitert.</w:t>
      </w:r>
    </w:p>
    <w:p w14:paraId="4907D22F" w14:textId="21D8FD04" w:rsidR="00522A07" w:rsidRDefault="00522A07" w:rsidP="00C120E3">
      <w:r>
        <w:t xml:space="preserve">Die </w:t>
      </w:r>
      <w:r w:rsidRPr="00EF01CD">
        <w:t>Polygonzerlegung</w:t>
      </w:r>
      <w:r>
        <w:t xml:space="preserve"> ist eines der zentralen Probleme in der algorithmischen Geometrie und hat viele Anwendungsfälle, wie z.B. in der Kartographie, Bildverarbeitung oder in der Computergrafik. In vielen Fällen wird die Polygonzerlegung benötigt, um aus einem beliebigen Polygon eine Menge aus Teilpolygonen mit bestimmten Eigenschaften zu berechnen. </w:t>
      </w:r>
      <w:commentRangeStart w:id="0"/>
      <w:commentRangeStart w:id="1"/>
      <w:r>
        <w:t>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commentRangeEnd w:id="0"/>
      <w:r w:rsidR="00527F62">
        <w:rPr>
          <w:rStyle w:val="Kommentarzeichen"/>
          <w:rFonts w:ascii="Helvetica" w:eastAsia="Times New Roman" w:hAnsi="Helvetica" w:cs="Times New Roman"/>
          <w:lang w:eastAsia="de-DE"/>
        </w:rPr>
        <w:commentReference w:id="0"/>
      </w:r>
      <w:commentRangeEnd w:id="1"/>
      <w:r w:rsidR="00EE53C8">
        <w:rPr>
          <w:rStyle w:val="Kommentarzeichen"/>
          <w:rFonts w:ascii="Helvetica" w:eastAsia="Times New Roman" w:hAnsi="Helvetica" w:cs="Times New Roman"/>
          <w:lang w:eastAsia="de-DE"/>
        </w:rPr>
        <w:commentReference w:id="1"/>
      </w:r>
    </w:p>
    <w:p w14:paraId="4C172CE4" w14:textId="48CEB6CD"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 bestimmte </w:t>
      </w:r>
      <w:commentRangeStart w:id="2"/>
      <w:commentRangeStart w:id="3"/>
      <w:r>
        <w:t>Geometrie</w:t>
      </w:r>
      <w:commentRangeEnd w:id="2"/>
      <w:r w:rsidR="00527F62">
        <w:rPr>
          <w:rStyle w:val="Kommentarzeichen"/>
          <w:rFonts w:ascii="Helvetica" w:eastAsia="Times New Roman" w:hAnsi="Helvetica" w:cs="Times New Roman"/>
          <w:lang w:eastAsia="de-DE"/>
        </w:rPr>
        <w:commentReference w:id="2"/>
      </w:r>
      <w:commentRangeEnd w:id="3"/>
      <w:r w:rsidR="00D176A5">
        <w:rPr>
          <w:rStyle w:val="Kommentarzeichen"/>
          <w:rFonts w:ascii="Helvetica" w:eastAsia="Times New Roman" w:hAnsi="Helvetica" w:cs="Times New Roman"/>
          <w:lang w:eastAsia="de-DE"/>
        </w:rPr>
        <w:commentReference w:id="3"/>
      </w:r>
      <w:r>
        <w:t xml:space="preserve"> (z.B.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w:t>
      </w:r>
      <w:commentRangeStart w:id="4"/>
      <w:commentRangeStart w:id="5"/>
      <w:r>
        <w:t xml:space="preserve">auf </w:t>
      </w:r>
      <w:ins w:id="6" w:author="Sebastian Loder" w:date="2022-01-18T20:14:00Z">
        <w:r w:rsidR="00A32EFF">
          <w:t>dem resultierenden Polygon</w:t>
        </w:r>
      </w:ins>
      <w:r>
        <w:t xml:space="preserve"> liegen muss. </w:t>
      </w:r>
      <w:commentRangeEnd w:id="4"/>
      <w:r>
        <w:rPr>
          <w:rStyle w:val="Kommentarzeichen"/>
          <w:rFonts w:ascii="Helvetica" w:eastAsia="Times New Roman" w:hAnsi="Helvetica" w:cs="Times New Roman"/>
          <w:lang w:eastAsia="de-DE"/>
        </w:rPr>
        <w:commentReference w:id="4"/>
      </w:r>
      <w:commentRangeEnd w:id="5"/>
      <w:r w:rsidR="00D176A5">
        <w:rPr>
          <w:rStyle w:val="Kommentarzeichen"/>
          <w:rFonts w:ascii="Helvetica" w:eastAsia="Times New Roman" w:hAnsi="Helvetica" w:cs="Times New Roman"/>
          <w:lang w:eastAsia="de-DE"/>
        </w:rPr>
        <w:commentReference w:id="5"/>
      </w:r>
      <w:r>
        <w:t xml:space="preserve">Jeder Standort weist als Eigenschaft eine Flächenanforderung auf, welche durch die Größe des Teilpolygons erfüllt werden soll. </w:t>
      </w:r>
      <w:commentRangeStart w:id="7"/>
      <w:commentRangeStart w:id="8"/>
      <w:r>
        <w:t>Die Flächenanforderung kann je Standort den gleichen Wert aufweisen, kann aber auch unter den Standorten variieren.</w:t>
      </w:r>
      <w:commentRangeEnd w:id="7"/>
      <w:r w:rsidR="00527F62">
        <w:rPr>
          <w:rStyle w:val="Kommentarzeichen"/>
          <w:rFonts w:ascii="Helvetica" w:eastAsia="Times New Roman" w:hAnsi="Helvetica" w:cs="Times New Roman"/>
          <w:lang w:eastAsia="de-DE"/>
        </w:rPr>
        <w:commentReference w:id="7"/>
      </w:r>
      <w:commentRangeEnd w:id="8"/>
      <w:r w:rsidR="00841923">
        <w:rPr>
          <w:rStyle w:val="Kommentarzeichen"/>
          <w:rFonts w:ascii="Helvetica" w:eastAsia="Times New Roman" w:hAnsi="Helvetica" w:cs="Times New Roman"/>
          <w:lang w:eastAsia="de-DE"/>
        </w:rPr>
        <w:commentReference w:id="8"/>
      </w:r>
      <w:r>
        <w:t xml:space="preserve"> </w:t>
      </w:r>
      <w:r w:rsidR="00841923" w:rsidRPr="00841923">
        <w:t>Somit bezieht sich das hier beschriebene Problem / die Lösung sowohl für eine gleichmäßige, als auch eine ungleichmäßige Flächenaufteilung.</w:t>
      </w:r>
      <w:r w:rsidR="00841923">
        <w:t xml:space="preserve"> </w:t>
      </w:r>
      <w:r>
        <w:t>Das beschriebene Problem ist unter anderem durch die Flächenerkundung von Robotern motiviert:</w:t>
      </w:r>
    </w:p>
    <w:p w14:paraId="3021FC2C" w14:textId="4B59160B" w:rsidR="00522A07" w:rsidRPr="00522A07" w:rsidRDefault="00522A07" w:rsidP="00C120E3">
      <w:r w:rsidRPr="00522A07">
        <w:t xml:space="preserve">Auf </w:t>
      </w:r>
      <w:r>
        <w:t xml:space="preserve">einem </w:t>
      </w:r>
      <w:r w:rsidRPr="00522A07">
        <w:t>Polygon werden n Roboter R</w:t>
      </w:r>
      <w:r>
        <w:rPr>
          <w:vertAlign w:val="subscript"/>
        </w:rPr>
        <w:t>i</w:t>
      </w:r>
      <w:r w:rsidRPr="00522A07">
        <w:t>, i = 1,</w:t>
      </w:r>
      <w:r>
        <w:t xml:space="preserve"> </w:t>
      </w:r>
      <w:r w:rsidRPr="00522A07">
        <w:t>…,</w:t>
      </w:r>
      <w:r>
        <w:t xml:space="preserve"> </w:t>
      </w:r>
      <w:r w:rsidRPr="00522A07">
        <w:t xml:space="preserve">n, positioniert, welche die Aufgabe erhalten, zusammen die gesamte Fläche des Polygons zu erkunden. Hierzu muss jede Position innerhalb des Polygons von einem der n Roboter abgefahren werden. Um die Arbeit unter den Robotern aufzuteilen, ist es sinnvoll, jedem Roboter </w:t>
      </w:r>
      <w:r>
        <w:t xml:space="preserve">einen </w:t>
      </w:r>
      <w:r w:rsidRPr="00522A07">
        <w:t xml:space="preserve">Polygonteil zuzuweisen, der </w:t>
      </w:r>
      <w:r w:rsidR="00841923">
        <w:t>jeweils zu</w:t>
      </w:r>
      <w:r w:rsidRPr="00522A07">
        <w:t xml:space="preserve"> bearbeite</w:t>
      </w:r>
      <w:r w:rsidR="00841923">
        <w:t>n ist</w:t>
      </w:r>
      <w:r w:rsidRPr="00522A07">
        <w:t xml:space="preserve">. Die Teilpolygone sollen sich nicht überlappen, um </w:t>
      </w:r>
      <w:r>
        <w:t xml:space="preserve">ein </w:t>
      </w:r>
      <w:r w:rsidRPr="00522A07">
        <w:t xml:space="preserve">mehrfaches Überfahren zu vermeiden. </w:t>
      </w:r>
      <w:commentRangeStart w:id="9"/>
      <w:commentRangeStart w:id="10"/>
      <w:r w:rsidRPr="00522A07">
        <w:t>Bei der Flächenaufteilung muss berücksichtigt werden, dass der Startpunkt eines jeden Roboters auf dem zugewiesenen Teilpolygon</w:t>
      </w:r>
      <w:r w:rsidR="00841923">
        <w:t xml:space="preserve"> bzw. in diesem</w:t>
      </w:r>
      <w:r w:rsidRPr="00522A07">
        <w:t xml:space="preserve"> liegt.</w:t>
      </w:r>
      <w:commentRangeEnd w:id="9"/>
      <w:r>
        <w:rPr>
          <w:rStyle w:val="Kommentarzeichen"/>
          <w:rFonts w:ascii="Helvetica" w:eastAsia="Times New Roman" w:hAnsi="Helvetica" w:cs="Times New Roman"/>
          <w:lang w:eastAsia="de-DE"/>
        </w:rPr>
        <w:commentReference w:id="9"/>
      </w:r>
      <w:commentRangeEnd w:id="10"/>
      <w:r w:rsidR="00841923">
        <w:rPr>
          <w:rStyle w:val="Kommentarzeichen"/>
          <w:rFonts w:ascii="Helvetica" w:eastAsia="Times New Roman" w:hAnsi="Helvetica" w:cs="Times New Roman"/>
          <w:lang w:eastAsia="de-DE"/>
        </w:rPr>
        <w:commentReference w:id="10"/>
      </w:r>
      <w:r w:rsidRPr="00522A07">
        <w:t xml:space="preserve"> Eine unterschiedliche Leistung der Roboter kann über die Flächenanforderung je Standort </w:t>
      </w:r>
      <w:r>
        <w:t>berücksichtigt werden.</w:t>
      </w:r>
    </w:p>
    <w:p w14:paraId="0D115C45" w14:textId="77777777" w:rsidR="009F1209" w:rsidRDefault="00522A07" w:rsidP="00C120E3">
      <w:r w:rsidRPr="00A51030">
        <w:t xml:space="preserve">Zur </w:t>
      </w:r>
      <w:r w:rsidRPr="00EF01CD">
        <w:t>formalen</w:t>
      </w:r>
      <w:r w:rsidRPr="00753A7F">
        <w:rPr>
          <w:u w:val="single"/>
        </w:rPr>
        <w:t xml:space="preserve"> </w:t>
      </w:r>
      <w:r w:rsidRPr="00EF01CD">
        <w:t>Beschreibung</w:t>
      </w:r>
      <w:r w:rsidRPr="00A51030">
        <w:t xml:space="preserve"> des Problems sind als</w:t>
      </w:r>
      <w:r>
        <w:t xml:space="preserve"> Eingangsdaten ein Polygon P sowie eine (nicht leere) Liste von Standorte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auf dem Polygon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p>
    <w:p w14:paraId="72626D01" w14:textId="56C37A23" w:rsidR="00CD12C0" w:rsidRDefault="009F1209" w:rsidP="00CD12C0">
      <w:commentRangeStart w:id="11"/>
      <w:r>
        <w:lastRenderedPageBreak/>
        <w:t>In der Praxis kann die oben beschriebene Roboterplanung beispielsweise auf Saug- oder Mähroboter übertragen werden</w:t>
      </w:r>
      <w:r w:rsidR="00CD12C0">
        <w:t>, welche inzwischen in einigen Haushalten zu finden sind</w:t>
      </w:r>
      <w:r>
        <w:t xml:space="preserve">. Weiterhin </w:t>
      </w:r>
      <w:r w:rsidR="00CD12C0">
        <w:t>wird die</w:t>
      </w:r>
      <w:r>
        <w:t xml:space="preserve"> Flächenaufteilung </w:t>
      </w:r>
      <w:r w:rsidR="00CD12C0">
        <w:t>z.B.</w:t>
      </w:r>
      <w:r>
        <w:t xml:space="preserve"> bei der Einteilung von Zustellbezirken der Post oder Einsatzgebiete von Rettungskräften verwendet. </w:t>
      </w:r>
      <w:r w:rsidR="00CD12C0">
        <w:t xml:space="preserve">Hierbei kann bei einer zunächst groben Betrachtung nur die Fläche berücksichtigt werden und anschließend z.B. die Anzahl der Bewohner / das Straßennetz / etc. </w:t>
      </w:r>
      <w:commentRangeEnd w:id="11"/>
      <w:r w:rsidR="00CD12C0">
        <w:rPr>
          <w:rStyle w:val="Kommentarzeichen"/>
          <w:rFonts w:ascii="Helvetica" w:eastAsia="Times New Roman" w:hAnsi="Helvetica" w:cs="Times New Roman"/>
          <w:lang w:eastAsia="de-DE"/>
        </w:rPr>
        <w:commentReference w:id="11"/>
      </w:r>
    </w:p>
    <w:p w14:paraId="22D3F98E" w14:textId="5C91E6DE" w:rsidR="00522A07" w:rsidRPr="00EF01CD" w:rsidRDefault="00522A07" w:rsidP="009F1209">
      <w:pPr>
        <w:pStyle w:val="Listenabsatz"/>
        <w:numPr>
          <w:ilvl w:val="0"/>
          <w:numId w:val="15"/>
        </w:numPr>
      </w:pPr>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2975205A" w:rsidR="00522A07" w:rsidRDefault="00522A07" w:rsidP="00C120E3">
      <w:r>
        <w:t>Bei der nachfolgend beschriebenen Lösung des Problems wird das konvexe Eingangs-Polygon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w:t>
      </w:r>
      <w:ins w:id="12" w:author="Sebastian Loder" w:date="2022-01-23T08:52:00Z">
        <w:r w:rsidR="002B3C7C">
          <w:t>, wobei beide Punkte auf dem Rand von CP liegen</w:t>
        </w:r>
      </w:ins>
      <w:r>
        <w:t>.</w:t>
      </w:r>
      <w:ins w:id="13" w:author="Sebastian Loder" w:date="2022-01-23T08:55:00Z">
        <w:r w:rsidR="002B3C7C">
          <w:t xml:space="preserve"> </w:t>
        </w:r>
      </w:ins>
      <w:ins w:id="14" w:author="Sebastian Loder" w:date="2022-01-23T08:57:00Z">
        <w:r w:rsidR="00753FB2">
          <w:t xml:space="preserve">Wenn für Ls und Le eine Position gefunden wurde, erfolgt eine </w:t>
        </w:r>
      </w:ins>
      <w:ins w:id="15" w:author="Sebastian Loder" w:date="2022-01-23T08:58:00Z">
        <w:r w:rsidR="00753FB2">
          <w:t>Zerlegung in zwei Teilpolygone.</w:t>
        </w:r>
      </w:ins>
      <w:r>
        <w:t xml:space="preserve"> </w:t>
      </w:r>
      <w:commentRangeStart w:id="16"/>
      <w:commentRangeStart w:id="17"/>
      <w:r>
        <w:t xml:space="preserve">Die bei jeder Teilung entstehen (zwei) </w:t>
      </w:r>
      <w:ins w:id="18" w:author="Sebastian Loder" w:date="2022-01-23T08:59:00Z">
        <w:r w:rsidR="00753FB2">
          <w:t>Teilp</w:t>
        </w:r>
      </w:ins>
      <w:del w:id="19" w:author="Sebastian Loder" w:date="2022-01-23T08:59:00Z">
        <w:r w:rsidDel="00753FB2">
          <w:delText>P</w:delText>
        </w:r>
      </w:del>
      <w:r>
        <w:t xml:space="preserve">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16"/>
      <w:r w:rsidR="00DD6D74">
        <w:rPr>
          <w:rStyle w:val="Kommentarzeichen"/>
          <w:rFonts w:ascii="Helvetica" w:eastAsia="Times New Roman" w:hAnsi="Helvetica" w:cs="Times New Roman"/>
          <w:lang w:eastAsia="de-DE"/>
        </w:rPr>
        <w:commentReference w:id="16"/>
      </w:r>
      <w:commentRangeEnd w:id="17"/>
      <w:r w:rsidR="00251309">
        <w:rPr>
          <w:rStyle w:val="Kommentarzeichen"/>
          <w:rFonts w:ascii="Helvetica" w:eastAsia="Times New Roman" w:hAnsi="Helvetica" w:cs="Times New Roman"/>
          <w:lang w:eastAsia="de-DE"/>
        </w:rPr>
        <w:commentReference w:id="17"/>
      </w:r>
      <w:r>
        <w:t xml:space="preserve"> </w:t>
      </w:r>
      <w:commentRangeStart w:id="20"/>
      <w:commentRangeStart w:id="21"/>
      <w:del w:id="22" w:author="Sebastian Loder" w:date="2022-01-23T08:59:00Z">
        <w:r w:rsidDel="00753FB2">
          <w:delText>An dieser Stelle soll genügen, dass d</w:delText>
        </w:r>
      </w:del>
      <w:ins w:id="23" w:author="Sebastian Loder" w:date="2022-01-23T08:59:00Z">
        <w:r w:rsidR="00753FB2">
          <w:t>D</w:t>
        </w:r>
      </w:ins>
      <w:r>
        <w:t>ie Liniensegmente</w:t>
      </w:r>
      <w:ins w:id="24" w:author="Sebastian Loder" w:date="2022-01-23T08:59:00Z">
        <w:r w:rsidR="00753FB2">
          <w:t xml:space="preserve"> (bzw. L</w:t>
        </w:r>
        <w:r w:rsidR="00753FB2" w:rsidRPr="007D65EE">
          <w:rPr>
            <w:vertAlign w:val="subscript"/>
          </w:rPr>
          <w:t>s</w:t>
        </w:r>
        <w:r w:rsidR="00753FB2">
          <w:t xml:space="preserve"> und L</w:t>
        </w:r>
        <w:r w:rsidR="00753FB2" w:rsidRPr="007D65EE">
          <w:rPr>
            <w:vertAlign w:val="subscript"/>
          </w:rPr>
          <w:t>e</w:t>
        </w:r>
        <w:r w:rsidR="00753FB2">
          <w:t xml:space="preserve">) werden </w:t>
        </w:r>
      </w:ins>
      <w:del w:id="25" w:author="Sebastian Loder" w:date="2022-01-23T09:03:00Z">
        <w:r w:rsidDel="009D0520">
          <w:delText xml:space="preserve"> </w:delText>
        </w:r>
      </w:del>
      <w:r>
        <w:t>so positioniert</w:t>
      </w:r>
      <w:del w:id="26" w:author="Sebastian Loder" w:date="2022-01-23T08:59:00Z">
        <w:r w:rsidDel="00753FB2">
          <w:delText xml:space="preserve"> werden</w:delText>
        </w:r>
      </w:del>
      <w:r>
        <w:t xml:space="preserve">,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w:t>
      </w:r>
      <w:ins w:id="27" w:author="Sebastian Loder" w:date="2022-01-23T09:04:00Z">
        <w:r w:rsidR="009D0520">
          <w:t>Teilp</w:t>
        </w:r>
      </w:ins>
      <w:del w:id="28" w:author="Sebastian Loder" w:date="2022-01-23T09:04:00Z">
        <w:r w:rsidDel="009D0520">
          <w:delText>P</w:delText>
        </w:r>
      </w:del>
      <w:r>
        <w:t xml:space="preserve">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del w:id="29" w:author="Sebastian Loder" w:date="2022-01-23T09:04:00Z">
        <w:r w:rsidDel="009D0520">
          <w:rPr>
            <w:rFonts w:eastAsiaTheme="minorEastAsia"/>
          </w:rPr>
          <w:delText xml:space="preserve">oder </w:delText>
        </w:r>
      </w:del>
      <w:ins w:id="30" w:author="Sebastian Loder" w:date="2022-01-23T09:04:00Z">
        <w:r w:rsidR="009D0520">
          <w:rPr>
            <w:rFonts w:eastAsiaTheme="minorEastAsia"/>
          </w:rPr>
          <w:t xml:space="preserve">und </w:t>
        </w:r>
      </w:ins>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w:t>
      </w:r>
      <w:del w:id="31" w:author="Sebastian Loder" w:date="2022-01-23T09:00:00Z">
        <w:r w:rsidDel="00753FB2">
          <w:delText>so oft wiederholt</w:delText>
        </w:r>
      </w:del>
      <w:ins w:id="32" w:author="Sebastian Loder" w:date="2022-01-23T09:04:00Z">
        <w:r w:rsidR="009D0520">
          <w:t>rekursiv aufgerufen</w:t>
        </w:r>
      </w:ins>
      <w:r>
        <w:t xml:space="preserve">, bis </w:t>
      </w:r>
      <w:del w:id="33" w:author="Sebastian Loder" w:date="2022-01-23T09:04:00Z">
        <w:r w:rsidDel="009D0520">
          <w:delText xml:space="preserve">je </w:delText>
        </w:r>
      </w:del>
      <w:ins w:id="34" w:author="Sebastian Loder" w:date="2022-01-23T09:04:00Z">
        <w:r w:rsidR="009D0520">
          <w:t xml:space="preserve">nur noch 1-Standort </w:t>
        </w:r>
      </w:ins>
      <w:r>
        <w:t>Polygon</w:t>
      </w:r>
      <w:ins w:id="35" w:author="Sebastian Loder" w:date="2022-01-23T09:04:00Z">
        <w:r w:rsidR="009D0520">
          <w:t>e</w:t>
        </w:r>
      </w:ins>
      <w:r>
        <w:t xml:space="preserve"> </w:t>
      </w:r>
      <w:ins w:id="36" w:author="Sebastian Loder" w:date="2022-01-23T09:04:00Z">
        <w:r w:rsidR="009D0520">
          <w:t xml:space="preserve"> vorliegen</w:t>
        </w:r>
      </w:ins>
      <w:del w:id="37" w:author="Sebastian Loder" w:date="2022-01-23T09:05:00Z">
        <w:r w:rsidDel="009D0520">
          <w:delText>nur noch ein Standort auf dessen Rand liegt</w:delText>
        </w:r>
      </w:del>
      <w:r w:rsidRPr="1385F3A4">
        <w:rPr>
          <w:rStyle w:val="Funotenzeichen"/>
        </w:rPr>
        <w:footnoteReference w:id="1"/>
      </w:r>
      <w:r>
        <w:t>.</w:t>
      </w:r>
      <w:commentRangeEnd w:id="20"/>
      <w:r w:rsidR="00E104E9">
        <w:rPr>
          <w:rStyle w:val="Kommentarzeichen"/>
          <w:rFonts w:ascii="Helvetica" w:eastAsia="Times New Roman" w:hAnsi="Helvetica" w:cs="Times New Roman"/>
          <w:lang w:eastAsia="de-DE"/>
        </w:rPr>
        <w:commentReference w:id="20"/>
      </w:r>
      <w:commentRangeEnd w:id="21"/>
      <w:r w:rsidR="00753FB2">
        <w:rPr>
          <w:rStyle w:val="Kommentarzeichen"/>
          <w:rFonts w:ascii="Helvetica" w:eastAsia="Times New Roman" w:hAnsi="Helvetica" w:cs="Times New Roman"/>
          <w:lang w:eastAsia="de-DE"/>
        </w:rPr>
        <w:commentReference w:id="21"/>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56AD9F8D" w14:textId="77777777" w:rsidR="00522A07" w:rsidRDefault="00522A07" w:rsidP="00C120E3">
            <w:r>
              <w:rPr>
                <w:noProof/>
                <w:lang w:eastAsia="de-DE"/>
              </w:rPr>
              <w:lastRenderedPageBreak/>
              <w:drawing>
                <wp:inline distT="0" distB="0" distL="0" distR="0" wp14:anchorId="52C795C6" wp14:editId="4DC9B5D4">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43A9FFD4" w14:textId="0B62D5FD" w:rsidR="00340BEF" w:rsidRDefault="00340BEF" w:rsidP="00340BEF">
            <w:pPr>
              <w:jc w:val="center"/>
            </w:pPr>
            <w:commentRangeStart w:id="38"/>
            <w:r>
              <w:t>(a)</w:t>
            </w:r>
            <w:commentRangeEnd w:id="38"/>
            <w:r w:rsidR="006255C0">
              <w:rPr>
                <w:rStyle w:val="Kommentarzeichen"/>
                <w:rFonts w:ascii="Helvetica" w:eastAsia="Times New Roman" w:hAnsi="Helvetica" w:cs="Times New Roman"/>
                <w:lang w:eastAsia="de-DE"/>
              </w:rPr>
              <w:commentReference w:id="38"/>
            </w:r>
          </w:p>
        </w:tc>
        <w:tc>
          <w:tcPr>
            <w:tcW w:w="4814" w:type="dxa"/>
          </w:tcPr>
          <w:p w14:paraId="70EADE02" w14:textId="77777777" w:rsidR="00522A07" w:rsidRDefault="00522A07" w:rsidP="00C120E3">
            <w:r>
              <w:rPr>
                <w:noProof/>
                <w:lang w:eastAsia="de-DE"/>
              </w:rPr>
              <w:drawing>
                <wp:inline distT="0" distB="0" distL="0" distR="0" wp14:anchorId="4E516B3E" wp14:editId="248C1293">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6BC838C9" w14:textId="43F9CB56" w:rsidR="00340BEF" w:rsidRDefault="00340BEF" w:rsidP="00340BEF">
            <w:pPr>
              <w:jc w:val="center"/>
            </w:pPr>
            <w:r>
              <w:t>(b)</w:t>
            </w:r>
          </w:p>
        </w:tc>
      </w:tr>
      <w:tr w:rsidR="00522A07" w14:paraId="2E74AD9B" w14:textId="77777777" w:rsidTr="00522A07">
        <w:tc>
          <w:tcPr>
            <w:tcW w:w="4814" w:type="dxa"/>
          </w:tcPr>
          <w:p w14:paraId="22CB88E9" w14:textId="77777777" w:rsidR="00522A07" w:rsidRDefault="00522A07" w:rsidP="00C120E3">
            <w:r>
              <w:rPr>
                <w:noProof/>
                <w:lang w:eastAsia="de-DE"/>
              </w:rPr>
              <w:drawing>
                <wp:inline distT="0" distB="0" distL="0" distR="0" wp14:anchorId="2CB15E35" wp14:editId="2B77D1B3">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18CBE421" w14:textId="4779C47C" w:rsidR="00340BEF" w:rsidRDefault="00340BEF" w:rsidP="00340BEF">
            <w:pPr>
              <w:jc w:val="center"/>
            </w:pPr>
            <w:r>
              <w:t>(c)</w:t>
            </w:r>
          </w:p>
        </w:tc>
        <w:tc>
          <w:tcPr>
            <w:tcW w:w="4814" w:type="dxa"/>
          </w:tcPr>
          <w:p w14:paraId="34EB8CC8" w14:textId="77777777" w:rsidR="00522A07" w:rsidRDefault="00522A07" w:rsidP="00C120E3">
            <w:commentRangeStart w:id="39"/>
            <w:r>
              <w:rPr>
                <w:noProof/>
                <w:lang w:eastAsia="de-DE"/>
              </w:rPr>
              <w:drawing>
                <wp:inline distT="0" distB="0" distL="0" distR="0" wp14:anchorId="2EB48D94" wp14:editId="5FA84087">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commentRangeEnd w:id="39"/>
            <w:r w:rsidR="00AE6A9E">
              <w:rPr>
                <w:rStyle w:val="Kommentarzeichen"/>
                <w:rFonts w:ascii="Helvetica" w:eastAsia="Times New Roman" w:hAnsi="Helvetica" w:cs="Times New Roman"/>
                <w:lang w:eastAsia="de-DE"/>
              </w:rPr>
              <w:commentReference w:id="39"/>
            </w:r>
          </w:p>
          <w:p w14:paraId="60FB9449" w14:textId="060AF205" w:rsidR="00340BEF" w:rsidRDefault="00340BEF" w:rsidP="00340BEF">
            <w:pPr>
              <w:jc w:val="center"/>
            </w:pPr>
            <w:r>
              <w:t>(d)</w:t>
            </w:r>
          </w:p>
        </w:tc>
      </w:tr>
    </w:tbl>
    <w:p w14:paraId="4D34DB2A" w14:textId="5C2D6523" w:rsidR="00522A07" w:rsidRPr="00E70374" w:rsidRDefault="00522A07" w:rsidP="00C120E3">
      <w:pPr>
        <w:pStyle w:val="Beschriftung"/>
        <w:rPr>
          <w:rFonts w:eastAsiaTheme="minorEastAsia"/>
        </w:rPr>
      </w:pPr>
      <w:r>
        <w:t xml:space="preserve">Abbildung </w:t>
      </w:r>
      <w:fldSimple w:instr=" SEQ Abbildung \* ARABIC ">
        <w:r>
          <w:rPr>
            <w:noProof/>
          </w:rPr>
          <w:t>1</w:t>
        </w:r>
      </w:fldSimple>
      <w:r>
        <w:t xml:space="preserve">: Zerlegung eines konvexen Polygons CP in vier konvexe Polygone </w:t>
      </w:r>
      <w:r w:rsidR="00411770">
        <w:t>CP1,...,</w:t>
      </w:r>
      <w:r>
        <w:t>CP4</w:t>
      </w:r>
    </w:p>
    <w:p w14:paraId="7FC8BB83" w14:textId="143120BC" w:rsidR="00E104E9" w:rsidRDefault="009D0520" w:rsidP="00C120E3">
      <w:ins w:id="40" w:author="Sebastian Loder" w:date="2022-01-23T09:06:00Z">
        <w:r>
          <w:t xml:space="preserve">Abbildung 1 zeigt ein Beispiel für eine Zerlegung </w:t>
        </w:r>
      </w:ins>
      <w:ins w:id="41" w:author="Sebastian Loder" w:date="2022-01-23T09:07:00Z">
        <w:r>
          <w:t xml:space="preserve">eines </w:t>
        </w:r>
      </w:ins>
      <w:ins w:id="42" w:author="Sebastian Loder" w:date="2022-01-23T09:06:00Z">
        <w:r>
          <w:t>4-Stan</w:t>
        </w:r>
      </w:ins>
      <w:ins w:id="43" w:author="Sebastian Loder" w:date="2022-01-23T09:07:00Z">
        <w:r>
          <w:t>dort-</w:t>
        </w:r>
      </w:ins>
      <w:ins w:id="44" w:author="Sebastian Loder" w:date="2022-01-23T09:06:00Z">
        <w:r>
          <w:t xml:space="preserve">Polygons </w:t>
        </w:r>
      </w:ins>
      <w:ins w:id="45" w:author="Sebastian Loder" w:date="2022-01-23T09:07:00Z">
        <w:r>
          <w:t xml:space="preserve">in 4 </w:t>
        </w:r>
      </w:ins>
      <w:ins w:id="46" w:author="Sebastian Loder" w:date="2022-01-23T09:13:00Z">
        <w:r w:rsidR="00AE6A9E">
          <w:t>P</w:t>
        </w:r>
      </w:ins>
      <w:ins w:id="47" w:author="Sebastian Loder" w:date="2022-01-23T09:07:00Z">
        <w:r>
          <w:t>olygone</w:t>
        </w:r>
        <w:r w:rsidR="00340BEF">
          <w:t xml:space="preserve"> mit jeweils 1 Standort. </w:t>
        </w:r>
      </w:ins>
      <w:ins w:id="48" w:author="Sebastian Loder" w:date="2022-01-23T09:08:00Z">
        <w:r w:rsidR="00340BEF">
          <w:t xml:space="preserve">In (a) </w:t>
        </w:r>
      </w:ins>
      <w:ins w:id="49" w:author="Sebastian Loder" w:date="2022-01-23T09:09:00Z">
        <w:r w:rsidR="00340BEF">
          <w:t xml:space="preserve">wird </w:t>
        </w:r>
      </w:ins>
      <m:oMath>
        <m:sSubSup>
          <m:sSubSupPr>
            <m:ctrlPr>
              <w:ins w:id="50" w:author="Sebastian Loder" w:date="2022-01-23T09:34:00Z">
                <w:rPr>
                  <w:rFonts w:ascii="Cambria Math" w:hAnsi="Cambria Math"/>
                  <w:i/>
                </w:rPr>
              </w:ins>
            </m:ctrlPr>
          </m:sSubSupPr>
          <m:e>
            <m:r>
              <w:ins w:id="51" w:author="Sebastian Loder" w:date="2022-01-23T09:34:00Z">
                <w:rPr>
                  <w:rFonts w:ascii="Cambria Math" w:hAnsi="Cambria Math"/>
                </w:rPr>
                <m:t>P</m:t>
              </w:ins>
            </m:r>
          </m:e>
          <m:sub>
            <m:r>
              <w:ins w:id="52" w:author="Sebastian Loder" w:date="2022-01-23T09:34:00Z">
                <w:rPr>
                  <w:rFonts w:ascii="Cambria Math" w:hAnsi="Cambria Math"/>
                </w:rPr>
                <m:t>L</m:t>
              </w:ins>
            </m:r>
          </m:sub>
          <m:sup>
            <m:r>
              <w:ins w:id="53" w:author="Sebastian Loder" w:date="2022-01-23T09:34:00Z">
                <w:rPr>
                  <w:rFonts w:ascii="Cambria Math" w:hAnsi="Cambria Math"/>
                </w:rPr>
                <m:t>r</m:t>
              </w:ins>
            </m:r>
          </m:sup>
        </m:sSubSup>
      </m:oMath>
      <w:ins w:id="54" w:author="Sebastian Loder" w:date="2022-01-23T09:09:00Z">
        <w:r w:rsidR="00340BEF">
          <w:t xml:space="preserve"> mit einer Fläche von 3.4 abgetrennt und dem Standort S01 zugeordnet</w:t>
        </w:r>
      </w:ins>
      <w:ins w:id="55" w:author="Sebastian Loder" w:date="2022-01-23T09:10:00Z">
        <w:r w:rsidR="00340BEF">
          <w:t xml:space="preserve">. </w:t>
        </w:r>
      </w:ins>
      <w:ins w:id="56" w:author="Sebastian Loder" w:date="2022-01-23T09:11:00Z">
        <w:r w:rsidR="00340BEF">
          <w:t xml:space="preserve">Die in </w:t>
        </w:r>
      </w:ins>
      <w:ins w:id="57" w:author="Sebastian Loder" w:date="2022-01-23T09:10:00Z">
        <w:r w:rsidR="00340BEF">
          <w:t xml:space="preserve">(b) </w:t>
        </w:r>
      </w:ins>
      <w:ins w:id="58" w:author="Sebastian Loder" w:date="2022-01-23T09:11:00Z">
        <w:r w:rsidR="00340BEF">
          <w:t>entstehenden Teilpolygone</w:t>
        </w:r>
      </w:ins>
      <w:ins w:id="59" w:author="Sebastian Loder" w:date="2022-01-23T09:10:00Z">
        <w:r w:rsidR="00340BEF">
          <w:t xml:space="preserve"> </w:t>
        </w:r>
      </w:ins>
      <m:oMath>
        <m:sSubSup>
          <m:sSubSupPr>
            <m:ctrlPr>
              <w:ins w:id="60" w:author="Sebastian Loder" w:date="2022-01-23T09:34:00Z">
                <w:rPr>
                  <w:rFonts w:ascii="Cambria Math" w:hAnsi="Cambria Math"/>
                  <w:i/>
                </w:rPr>
              </w:ins>
            </m:ctrlPr>
          </m:sSubSupPr>
          <m:e>
            <m:r>
              <w:ins w:id="61" w:author="Sebastian Loder" w:date="2022-01-23T09:34:00Z">
                <w:rPr>
                  <w:rFonts w:ascii="Cambria Math" w:hAnsi="Cambria Math"/>
                </w:rPr>
                <m:t>P</m:t>
              </w:ins>
            </m:r>
          </m:e>
          <m:sub>
            <m:r>
              <w:ins w:id="62" w:author="Sebastian Loder" w:date="2022-01-23T09:34:00Z">
                <w:rPr>
                  <w:rFonts w:ascii="Cambria Math" w:hAnsi="Cambria Math"/>
                </w:rPr>
                <m:t>L</m:t>
              </w:ins>
            </m:r>
          </m:sub>
          <m:sup>
            <m:r>
              <w:ins w:id="63" w:author="Sebastian Loder" w:date="2022-01-23T09:34:00Z">
                <w:rPr>
                  <w:rFonts w:ascii="Cambria Math" w:hAnsi="Cambria Math"/>
                </w:rPr>
                <m:t>r</m:t>
              </w:ins>
            </m:r>
          </m:sup>
        </m:sSubSup>
      </m:oMath>
      <w:ins w:id="64" w:author="Sebastian Loder" w:date="2022-01-23T09:11:00Z">
        <w:r w:rsidR="00340BEF">
          <w:t xml:space="preserve"> und </w:t>
        </w:r>
      </w:ins>
      <m:oMath>
        <m:sSubSup>
          <m:sSubSupPr>
            <m:ctrlPr>
              <w:ins w:id="65" w:author="Sebastian Loder" w:date="2022-01-23T09:34:00Z">
                <w:rPr>
                  <w:rFonts w:ascii="Cambria Math" w:hAnsi="Cambria Math"/>
                  <w:i/>
                </w:rPr>
              </w:ins>
            </m:ctrlPr>
          </m:sSubSupPr>
          <m:e>
            <m:r>
              <w:ins w:id="66" w:author="Sebastian Loder" w:date="2022-01-23T09:34:00Z">
                <w:rPr>
                  <w:rFonts w:ascii="Cambria Math" w:hAnsi="Cambria Math"/>
                </w:rPr>
                <m:t>P</m:t>
              </w:ins>
            </m:r>
          </m:e>
          <m:sub>
            <m:r>
              <w:ins w:id="67" w:author="Sebastian Loder" w:date="2022-01-23T09:34:00Z">
                <w:rPr>
                  <w:rFonts w:ascii="Cambria Math" w:hAnsi="Cambria Math"/>
                </w:rPr>
                <m:t>L</m:t>
              </w:ins>
            </m:r>
          </m:sub>
          <m:sup>
            <m:r>
              <w:ins w:id="68" w:author="Sebastian Loder" w:date="2022-01-23T09:34:00Z">
                <w:rPr>
                  <w:rFonts w:ascii="Cambria Math" w:hAnsi="Cambria Math"/>
                </w:rPr>
                <m:t>l</m:t>
              </w:ins>
            </m:r>
          </m:sup>
        </m:sSubSup>
      </m:oMath>
      <w:ins w:id="69" w:author="Sebastian Loder" w:date="2022-01-23T09:11:00Z">
        <w:r w:rsidR="00340BEF">
          <w:t xml:space="preserve"> weisen eine Fläche von 49.3 bzw. 14.8 auf. Letzteres wird dem Standort S04 zugeordnet und ist </w:t>
        </w:r>
      </w:ins>
      <w:ins w:id="70" w:author="Sebastian Loder" w:date="2022-01-23T09:14:00Z">
        <w:r w:rsidR="00AE6A9E">
          <w:t xml:space="preserve">als 1-Standort-Polygon </w:t>
        </w:r>
      </w:ins>
      <w:ins w:id="71" w:author="Sebastian Loder" w:date="2022-01-23T09:11:00Z">
        <w:r w:rsidR="00340BEF">
          <w:t xml:space="preserve">fertig bearbeietet. </w:t>
        </w:r>
      </w:ins>
      <m:oMath>
        <m:sSubSup>
          <m:sSubSupPr>
            <m:ctrlPr>
              <w:ins w:id="72" w:author="Sebastian Loder" w:date="2022-01-23T09:35:00Z">
                <w:rPr>
                  <w:rFonts w:ascii="Cambria Math" w:hAnsi="Cambria Math"/>
                  <w:i/>
                </w:rPr>
              </w:ins>
            </m:ctrlPr>
          </m:sSubSupPr>
          <m:e>
            <m:r>
              <w:ins w:id="73" w:author="Sebastian Loder" w:date="2022-01-23T09:35:00Z">
                <w:rPr>
                  <w:rFonts w:ascii="Cambria Math" w:hAnsi="Cambria Math"/>
                </w:rPr>
                <m:t>P</m:t>
              </w:ins>
            </m:r>
          </m:e>
          <m:sub>
            <m:r>
              <w:ins w:id="74" w:author="Sebastian Loder" w:date="2022-01-23T09:35:00Z">
                <w:rPr>
                  <w:rFonts w:ascii="Cambria Math" w:hAnsi="Cambria Math"/>
                </w:rPr>
                <m:t>L</m:t>
              </w:ins>
            </m:r>
          </m:sub>
          <m:sup>
            <m:r>
              <w:ins w:id="75" w:author="Sebastian Loder" w:date="2022-01-23T09:35:00Z">
                <w:rPr>
                  <w:rFonts w:ascii="Cambria Math" w:hAnsi="Cambria Math"/>
                </w:rPr>
                <m:t>r</m:t>
              </w:ins>
            </m:r>
          </m:sup>
        </m:sSubSup>
      </m:oMath>
      <w:ins w:id="76" w:author="Sebastian Loder" w:date="2022-01-23T09:12:00Z">
        <w:r w:rsidR="00340BEF">
          <w:t>wird in (c) erneut aufg</w:t>
        </w:r>
      </w:ins>
      <w:ins w:id="77" w:author="Sebastian Loder" w:date="2022-01-23T09:14:00Z">
        <w:r w:rsidR="00AE6A9E">
          <w:t>e</w:t>
        </w:r>
      </w:ins>
      <w:ins w:id="78" w:author="Sebastian Loder" w:date="2022-01-23T09:12:00Z">
        <w:r w:rsidR="00340BEF">
          <w:t xml:space="preserve">teilt, sodass die Flächenanforderung von S02 und S03 </w:t>
        </w:r>
      </w:ins>
      <w:ins w:id="79" w:author="Sebastian Loder" w:date="2022-01-23T09:14:00Z">
        <w:r w:rsidR="00AE6A9E">
          <w:t xml:space="preserve">jeweils </w:t>
        </w:r>
      </w:ins>
      <w:ins w:id="80" w:author="Sebastian Loder" w:date="2022-01-23T09:12:00Z">
        <w:r w:rsidR="00340BEF">
          <w:t xml:space="preserve">erfüllt werden. (d) zeigt die resultierende Aufteilung mit den 4 Teilpolygonenen. </w:t>
        </w:r>
      </w:ins>
      <w:ins w:id="81" w:author="Sebastian Loder" w:date="2022-01-23T09:10:00Z">
        <w:r w:rsidR="00340BEF">
          <w:t xml:space="preserve"> </w:t>
        </w:r>
      </w:ins>
    </w:p>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r w:rsidRPr="1385F3A4">
        <w:rPr>
          <w:i/>
          <w:iCs/>
        </w:rPr>
        <w:t>divide-and-conquer</w:t>
      </w:r>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r>
        <w:rPr>
          <w:sz w:val="20"/>
          <w:szCs w:val="20"/>
          <w:lang w:val="en-US"/>
        </w:rPr>
        <w:lastRenderedPageBreak/>
        <w:t xml:space="preserve">1  </w:t>
      </w:r>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r>
        <w:rPr>
          <w:sz w:val="20"/>
          <w:szCs w:val="20"/>
          <w:lang w:val="en-US"/>
        </w:rPr>
        <w:t>2  Function ConvexDivide(CP)</w:t>
      </w:r>
    </w:p>
    <w:p w14:paraId="53433C17" w14:textId="77777777"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r w:rsidRPr="1385F3A4">
        <w:rPr>
          <w:sz w:val="20"/>
          <w:szCs w:val="20"/>
          <w:lang w:val="en-US"/>
        </w:rPr>
        <w:t xml:space="preserve"> end</w:t>
      </w:r>
    </w:p>
    <w:p w14:paraId="55651559" w14:textId="77777777" w:rsidR="00522A07" w:rsidRDefault="00522A07" w:rsidP="00C120E3">
      <w:pPr>
        <w:pStyle w:val="Code"/>
        <w:rPr>
          <w:color w:val="FF0000"/>
          <w:sz w:val="20"/>
          <w:szCs w:val="20"/>
          <w:lang w:val="en-US"/>
        </w:rPr>
      </w:pPr>
      <w:r>
        <w:rPr>
          <w:sz w:val="20"/>
          <w:szCs w:val="20"/>
          <w:lang w:val="en-US"/>
        </w:rPr>
        <w:t xml:space="preserve">4     // Here, the postion of L has to be calculated, </w:t>
      </w:r>
      <w:commentRangeStart w:id="82"/>
      <w:r w:rsidRPr="00AE6A9E">
        <w:rPr>
          <w:color w:val="000000" w:themeColor="text1"/>
          <w:sz w:val="20"/>
          <w:szCs w:val="20"/>
          <w:lang w:val="en-US"/>
        </w:rPr>
        <w:t>see chapter xxx</w:t>
      </w:r>
      <w:commentRangeEnd w:id="82"/>
      <w:r w:rsidR="00AE6A9E">
        <w:rPr>
          <w:rStyle w:val="Kommentarzeichen"/>
          <w:rFonts w:ascii="Helvetica" w:eastAsia="Times New Roman" w:hAnsi="Helvetica" w:cs="Times New Roman"/>
          <w:lang w:eastAsia="de-DE"/>
        </w:rPr>
        <w:commentReference w:id="82"/>
      </w:r>
    </w:p>
    <w:p w14:paraId="21F0CCC1" w14:textId="77777777"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PrL, PlL = cut(CP, L)</w:t>
      </w:r>
      <w:r>
        <w:rPr>
          <w:color w:val="000000" w:themeColor="text1"/>
          <w:sz w:val="20"/>
          <w:szCs w:val="20"/>
          <w:lang w:val="en-US"/>
        </w:rPr>
        <w:tab/>
        <w:t>// CP is cut into two pieces PrL and PlL</w:t>
      </w:r>
    </w:p>
    <w:p w14:paraId="2DEBBE4A"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ConvexDivide(PrL)  // recursive PrL</w:t>
      </w:r>
    </w:p>
    <w:p w14:paraId="47EFDCDF"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7  </w:t>
      </w:r>
      <w:r>
        <w:rPr>
          <w:rFonts w:ascii="Courier New" w:eastAsia="Courier New" w:hAnsi="Courier New" w:cs="Courier New"/>
          <w:sz w:val="20"/>
          <w:szCs w:val="20"/>
          <w:lang w:val="en-US"/>
        </w:rPr>
        <w:tab/>
        <w:t>ConvexDivide</w:t>
      </w:r>
      <w:r w:rsidRPr="1385F3A4">
        <w:rPr>
          <w:rFonts w:ascii="Courier New" w:eastAsia="Courier New" w:hAnsi="Courier New" w:cs="Courier New"/>
          <w:sz w:val="20"/>
          <w:szCs w:val="20"/>
          <w:lang w:val="en-US"/>
        </w:rPr>
        <w:t>(PlL</w:t>
      </w:r>
      <w:r>
        <w:rPr>
          <w:rFonts w:ascii="Courier New" w:eastAsia="Courier New" w:hAnsi="Courier New" w:cs="Courier New"/>
          <w:sz w:val="20"/>
          <w:szCs w:val="20"/>
          <w:lang w:val="en-US"/>
        </w:rPr>
        <w:t>)   // recursive PlL</w:t>
      </w:r>
    </w:p>
    <w:p w14:paraId="57F9357F" w14:textId="77777777" w:rsidR="00522A07" w:rsidRPr="001132C6" w:rsidRDefault="00522A07" w:rsidP="00C120E3">
      <w:pPr>
        <w:pStyle w:val="Code"/>
        <w:rPr>
          <w:sz w:val="20"/>
          <w:szCs w:val="20"/>
        </w:rPr>
      </w:pPr>
      <w:r w:rsidRPr="001132C6">
        <w:rPr>
          <w:sz w:val="20"/>
          <w:szCs w:val="20"/>
        </w:rPr>
        <w:t>8  end</w:t>
      </w:r>
    </w:p>
    <w:p w14:paraId="0E8624DA" w14:textId="77777777" w:rsidR="00522A07" w:rsidRDefault="00522A07" w:rsidP="00C120E3">
      <w:pPr>
        <w:rPr>
          <w:rStyle w:val="CodeChar"/>
          <w:rFonts w:eastAsiaTheme="minorHAnsi"/>
          <w:sz w:val="20"/>
          <w:szCs w:val="20"/>
        </w:rPr>
      </w:pPr>
      <w:r w:rsidRPr="001132C6">
        <w:rPr>
          <w:rStyle w:val="CodeChar"/>
          <w:rFonts w:eastAsiaTheme="minorHAnsi"/>
          <w:sz w:val="20"/>
          <w:szCs w:val="20"/>
        </w:rPr>
        <w:t>9  ConvexDivide(CP)</w:t>
      </w:r>
    </w:p>
    <w:p w14:paraId="4B407F42" w14:textId="77777777" w:rsidR="00A72F80" w:rsidRPr="001132C6" w:rsidRDefault="00A72F80" w:rsidP="00C120E3">
      <w:pPr>
        <w:rPr>
          <w:rFonts w:ascii="Courier New" w:eastAsia="Courier New" w:hAnsi="Courier New" w:cs="Courier New"/>
          <w:sz w:val="20"/>
          <w:szCs w:val="20"/>
        </w:rPr>
      </w:pPr>
    </w:p>
    <w:p w14:paraId="045EEC6F" w14:textId="14D532D4" w:rsidR="00522A07" w:rsidRDefault="00522A07" w:rsidP="00C120E3">
      <w:r>
        <w:t>Bei jedem Aufruf von ConvexDivide(</w:t>
      </w:r>
      <w:r w:rsidR="00A72F80">
        <w:t>CP</w:t>
      </w:r>
      <w:r>
        <w:t>) wird zunächst geprüft, ob das übergebene Polygon nur noch einen Standort</w:t>
      </w:r>
      <w:r w:rsidR="00AE6A9E">
        <w:t xml:space="preserve"> </w:t>
      </w:r>
      <w:r w:rsidR="00E2706B">
        <w:t>enthält</w:t>
      </w:r>
      <w:r>
        <w:t xml:space="preserve">. Falls ja, ist der Zielzustand für </w:t>
      </w:r>
      <w:r w:rsidR="00E2706B">
        <w:t>das übergebene</w:t>
      </w:r>
      <w:r>
        <w:t xml:space="preserve"> Polygon erreicht und es ist keine weitere Flächenaufteilung erforderlich. Falls </w:t>
      </w:r>
      <w:r w:rsidR="00C81401">
        <w:t>das Polygon mehrere Standorte enthält</w:t>
      </w:r>
      <w:r>
        <w:t xml:space="preserve">, erfolgt eine weitere Aufteilung des Polygons in </w:t>
      </w:r>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xml:space="preserve">, welche dann </w:t>
      </w:r>
      <w:r w:rsidR="00F7640B">
        <w:rPr>
          <w:color w:val="000000" w:themeColor="text1"/>
        </w:rPr>
        <w:t>rekursiv</w:t>
      </w:r>
      <w:r w:rsidRPr="0083232E">
        <w:rPr>
          <w:color w:val="000000" w:themeColor="text1"/>
        </w:rPr>
        <w:t xml:space="preserve"> mit ConvexDivide() aufgerufen werden.</w:t>
      </w:r>
      <w:r>
        <w:t xml:space="preserve"> </w:t>
      </w:r>
    </w:p>
    <w:p w14:paraId="65DE7B06" w14:textId="77777777" w:rsidR="00522A07" w:rsidRPr="00EF6D6E" w:rsidRDefault="00522A07" w:rsidP="00C120E3">
      <w:pPr>
        <w:pStyle w:val="berschrift2"/>
      </w:pPr>
      <w:r w:rsidRPr="00EF6D6E">
        <w:t>Positionierung der Schnittlinie</w:t>
      </w:r>
    </w:p>
    <w:p w14:paraId="2322771D" w14:textId="758AA74D"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1</w:t>
      </w:r>
      <w:r w:rsidR="00F7640B">
        <w:t>,.</w:t>
      </w:r>
      <w:r>
        <w:t>..</w:t>
      </w:r>
      <w:r w:rsidR="00F7640B">
        <w:t>,</w:t>
      </w:r>
      <w:r w:rsidRPr="00F7640B">
        <w:t>S</w:t>
      </w:r>
      <w:r w:rsidRPr="00F7640B">
        <w:rPr>
          <w:vertAlign w:val="subscript"/>
        </w:rPr>
        <w:t>i</w:t>
      </w:r>
      <w:r w:rsidRPr="00F7640B">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F7640B">
        <w:t>) == AreaRequired(S</w:t>
      </w:r>
      <w:r w:rsidRPr="00F7640B">
        <w:rPr>
          <w:vertAlign w:val="subscript"/>
        </w:rPr>
        <w:t>i+1</w:t>
      </w:r>
      <w:r w:rsidR="00F7640B">
        <w:t>,.</w:t>
      </w:r>
      <w:r w:rsidRPr="00F7640B">
        <w:t>..</w:t>
      </w:r>
      <w:r w:rsidR="00F7640B">
        <w:t>,</w:t>
      </w:r>
      <w:r w:rsidRPr="00F7640B">
        <w:t>S</w:t>
      </w:r>
      <w:r w:rsidRPr="00F7640B">
        <w:rPr>
          <w:vertAlign w:val="subscript"/>
        </w:rPr>
        <w:t>n</w:t>
      </w:r>
      <w:r w:rsidRPr="00F7640B">
        <w:t xml:space="preserve">) gilt. </w:t>
      </w:r>
      <w:r>
        <w:t>Konkret ist zu klären, wie Anfangs- und Endpunkt der Schnittlinien positioniert werden (siehe Zeile 4 oben).</w:t>
      </w:r>
    </w:p>
    <w:p w14:paraId="7C405685" w14:textId="77777777"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ConvexDivide():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48B32AC3"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w:t>
      </w:r>
      <w:r w:rsidRPr="00534AB8">
        <w:rPr>
          <w:vertAlign w:val="subscript"/>
        </w:rPr>
        <w:t>k</w:t>
      </w:r>
      <w:r>
        <w:t xml:space="preserve"> notiert, wobei k der Index in W ist, bei welchem der erste Standort liegt. Da die Standorte nach ihrem Vorkommen auf dem Weg von v</w:t>
      </w:r>
      <w:r w:rsidRPr="00534AB8">
        <w:rPr>
          <w:vertAlign w:val="subscript"/>
        </w:rPr>
        <w:t>1</w:t>
      </w:r>
      <w:r>
        <w:t xml:space="preserve"> nach v</w:t>
      </w:r>
      <w:r w:rsidRPr="00534AB8">
        <w:rPr>
          <w:vertAlign w:val="subscript"/>
        </w:rPr>
        <w:t>n</w:t>
      </w:r>
      <w:r>
        <w:t xml:space="preserve"> geordnet sind, ist bei einem konvexen Polygon sichergestellt, dass die Standorte S</w:t>
      </w:r>
      <w:r w:rsidRPr="00534AB8">
        <w:rPr>
          <w:vertAlign w:val="subscript"/>
        </w:rPr>
        <w:t>2</w:t>
      </w:r>
      <w:r w:rsidR="00F7640B">
        <w:t>,</w:t>
      </w:r>
      <w:r>
        <w:t>…</w:t>
      </w:r>
      <w:r w:rsidR="00F7640B">
        <w:t>,</w:t>
      </w:r>
      <w:r>
        <w:t>S</w:t>
      </w:r>
      <w:r w:rsidRPr="00534AB8">
        <w:rPr>
          <w:vertAlign w:val="subscript"/>
        </w:rPr>
        <w:t>n</w:t>
      </w:r>
      <w:r>
        <w:t xml:space="preserve"> alle links der Linie L liegen. </w:t>
      </w:r>
    </w:p>
    <w:p w14:paraId="5119B080" w14:textId="3DA4E692"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r w:rsidR="00C81401">
        <w:rPr>
          <w:vertAlign w:val="subscript"/>
        </w:rPr>
        <w:t>2</w:t>
      </w:r>
      <w:r w:rsidR="00411770">
        <w:t>,</w:t>
      </w:r>
      <w:r>
        <w:t>…</w:t>
      </w:r>
      <w:r w:rsidR="00411770">
        <w:t>,</w:t>
      </w:r>
      <w:r>
        <w:t>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77777777"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im Gegenuhrzeigersinn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xml:space="preserve">) gilt. </w:t>
      </w:r>
      <w:r>
        <w:rPr>
          <w:rFonts w:eastAsiaTheme="minorEastAsia"/>
        </w:rPr>
        <w:lastRenderedPageBreak/>
        <w:t>Zur Verdeutlichung dieser Vorgehensweise sollen folgende Punkte nochmals herausgestellt werden:</w:t>
      </w:r>
    </w:p>
    <w:p w14:paraId="5CC39EE1" w14:textId="77777777"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w:t>
      </w:r>
      <w:r w:rsidRPr="00B725A2">
        <w:rPr>
          <w:rFonts w:eastAsiaTheme="minorEastAsia"/>
          <w:vertAlign w:val="subscript"/>
        </w:rPr>
        <w:t>k</w:t>
      </w:r>
      <w:r w:rsidRPr="009D6211">
        <w:rPr>
          <w:rFonts w:eastAsiaTheme="minorEastAsia"/>
        </w:rPr>
        <w:t xml:space="preserve"> kein weiterer Standort lieg</w:t>
      </w:r>
      <w:r>
        <w:rPr>
          <w:rFonts w:eastAsiaTheme="minorEastAsia"/>
        </w:rPr>
        <w:t xml:space="preserve">en, d.h. </w:t>
      </w:r>
      <w:r w:rsidRPr="009D6211">
        <w:rPr>
          <w:rFonts w:eastAsiaTheme="minorEastAsia"/>
        </w:rPr>
        <w:t xml:space="preserve">die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77777777" w:rsidR="00522A07" w:rsidRPr="009D6211" w:rsidRDefault="00522A07" w:rsidP="00C120E3">
      <w:pPr>
        <w:pStyle w:val="Listenabsatz"/>
        <w:numPr>
          <w:ilvl w:val="0"/>
          <w:numId w:val="6"/>
        </w:numPr>
      </w:pPr>
      <w:r>
        <w:rPr>
          <w:rFonts w:eastAsiaTheme="minorEastAsia"/>
        </w:rPr>
        <w:t>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787ACF19" w:rsidR="00522A07" w:rsidRPr="00B725A2" w:rsidRDefault="00522A07" w:rsidP="00C120E3">
      <w:pPr>
        <w:pStyle w:val="Listenabsatz"/>
        <w:numPr>
          <w:ilvl w:val="0"/>
          <w:numId w:val="6"/>
        </w:numPr>
      </w:pPr>
      <w:r>
        <w:t>L</w:t>
      </w:r>
      <w:r w:rsidRPr="00B85813">
        <w:rPr>
          <w:vertAlign w:val="subscript"/>
        </w:rPr>
        <w:t>e</w:t>
      </w:r>
      <w:r>
        <w:t xml:space="preserve"> ist </w:t>
      </w:r>
      <w:r w:rsidR="00C81401">
        <w:t>fest</w:t>
      </w:r>
      <w:r>
        <w:t>, d.h.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77777777"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 Zeile 3 oben),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1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 Zeilen 4 und 5 oben).</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7777777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Pr>
          <w:rStyle w:val="Funotenzeichen"/>
          <w:rFonts w:eastAsiaTheme="minorEastAsia"/>
        </w:rPr>
        <w:footnoteReference w:id="2"/>
      </w:r>
      <w:r>
        <w:rPr>
          <w:rFonts w:eastAsiaTheme="minorEastAsia"/>
        </w:rPr>
        <w:t xml:space="preserve"> </w:t>
      </w:r>
    </w:p>
    <w:p w14:paraId="5EC3ECF5" w14:textId="4B6114C2" w:rsidR="00522A07" w:rsidRDefault="00522A07" w:rsidP="00C120E3">
      <w:pPr>
        <w:rPr>
          <w:rFonts w:eastAsiaTheme="minorEastAsia"/>
        </w:rPr>
      </w:pPr>
      <w:commentRangeStart w:id="83"/>
      <w:commentRangeStart w:id="84"/>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w:t>
      </w:r>
      <w:commentRangeEnd w:id="83"/>
      <w:r w:rsidR="00AE09CD">
        <w:rPr>
          <w:rStyle w:val="Kommentarzeichen"/>
          <w:rFonts w:ascii="Helvetica" w:eastAsia="Times New Roman" w:hAnsi="Helvetica" w:cs="Times New Roman"/>
          <w:lang w:eastAsia="de-DE"/>
        </w:rPr>
        <w:commentReference w:id="83"/>
      </w:r>
      <w:commentRangeEnd w:id="84"/>
      <w:r w:rsidR="00F7640B">
        <w:rPr>
          <w:rStyle w:val="Kommentarzeichen"/>
          <w:rFonts w:ascii="Helvetica" w:eastAsia="Times New Roman" w:hAnsi="Helvetica" w:cs="Times New Roman"/>
          <w:lang w:eastAsia="de-DE"/>
        </w:rPr>
        <w:commentReference w:id="84"/>
      </w:r>
      <w:r>
        <w:rPr>
          <w:rFonts w:eastAsiaTheme="minorEastAsia"/>
        </w:rPr>
        <w:t xml:space="preserve">. Bei Fall 2 kann </w:t>
      </w:r>
      <w:r w:rsidR="00AE09CD">
        <w:rPr>
          <w:rFonts w:eastAsiaTheme="minorEastAsia"/>
        </w:rPr>
        <w:t>AreaRequired</w:t>
      </w:r>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demnach ansteigen, sodass ein „Weiterrücken“ von L</w:t>
      </w:r>
      <w:r w:rsidRPr="009D4D5D">
        <w:rPr>
          <w:rFonts w:eastAsiaTheme="minorEastAsia"/>
          <w:vertAlign w:val="subscript"/>
        </w:rPr>
        <w:t>e</w:t>
      </w:r>
      <w:r>
        <w:rPr>
          <w:rFonts w:eastAsiaTheme="minorEastAsia"/>
        </w:rPr>
        <w:t xml:space="preserve"> zwar zu einer größeren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nicht aber unbedingt zu einem günstigeren Erfüllungsgrad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77777777"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77777777"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062A5378"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r w:rsidR="00AE09CD">
        <w:rPr>
          <w:rFonts w:eastAsiaTheme="minorEastAsia"/>
          <w:lang w:val="en-US"/>
        </w:rPr>
        <w:t xml:space="preserve">und </w:t>
      </w:r>
      <w:r w:rsidRPr="00EE0CA5">
        <w:rPr>
          <w:rFonts w:eastAsiaTheme="minorEastAsia"/>
          <w:lang w:val="en-US"/>
        </w:rPr>
        <w:t xml:space="preserve">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5A232E5C"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bei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(s.o.) 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j-1</w:t>
      </w:r>
      <w:r w:rsidR="00B2112C">
        <w:rPr>
          <w:rFonts w:eastAsiaTheme="minorEastAsia"/>
        </w:rPr>
        <w:t xml:space="preserve"> z</w:t>
      </w:r>
      <w:r>
        <w:rPr>
          <w:rFonts w:eastAsiaTheme="minorEastAsia"/>
        </w:rPr>
        <w:t>u klein und bei w</w:t>
      </w:r>
      <w:r w:rsidRPr="004F521D">
        <w:rPr>
          <w:rFonts w:eastAsiaTheme="minorEastAsia"/>
          <w:vertAlign w:val="subscript"/>
        </w:rPr>
        <w:t>j</w:t>
      </w:r>
      <w:r>
        <w:rPr>
          <w:rFonts w:eastAsiaTheme="minorEastAsia"/>
        </w:rPr>
        <w:t xml:space="preserve"> zu groß war. Dieser Zwischenpunkt </w:t>
      </w:r>
      <w:commentRangeStart w:id="85"/>
      <w:commentRangeStart w:id="86"/>
      <w:r>
        <w:rPr>
          <w:rFonts w:eastAsiaTheme="minorEastAsia"/>
        </w:rPr>
        <w:t xml:space="preserve">kann auch </w:t>
      </w:r>
      <w:commentRangeEnd w:id="85"/>
      <w:r w:rsidR="00C120E3">
        <w:rPr>
          <w:rStyle w:val="Kommentarzeichen"/>
          <w:rFonts w:ascii="Helvetica" w:eastAsia="Times New Roman" w:hAnsi="Helvetica" w:cs="Times New Roman"/>
          <w:lang w:eastAsia="de-DE"/>
        </w:rPr>
        <w:commentReference w:id="85"/>
      </w:r>
      <w:commentRangeEnd w:id="86"/>
      <w:r w:rsidR="001A35FF">
        <w:rPr>
          <w:rStyle w:val="Kommentarzeichen"/>
          <w:rFonts w:ascii="Helvetica" w:eastAsia="Times New Roman" w:hAnsi="Helvetica" w:cs="Times New Roman"/>
          <w:lang w:eastAsia="de-DE"/>
        </w:rPr>
        <w:commentReference w:id="86"/>
      </w:r>
      <w:r>
        <w:rPr>
          <w:rFonts w:eastAsiaTheme="minorEastAsia"/>
        </w:rPr>
        <w:t xml:space="preserve">durch Interpolation gefunden werden. </w:t>
      </w:r>
    </w:p>
    <w:p w14:paraId="088A4344" w14:textId="72FA585E" w:rsidR="00522A07" w:rsidRDefault="00522A07" w:rsidP="00C120E3">
      <w:pPr>
        <w:rPr>
          <w:rFonts w:eastAsiaTheme="minorEastAsia"/>
        </w:rPr>
      </w:pPr>
      <w:r w:rsidRPr="00A13CE4">
        <w:rPr>
          <w:rFonts w:eastAsiaTheme="minorEastAsia"/>
          <w:u w:val="single"/>
        </w:rPr>
        <w:t>Fall 2.2:</w:t>
      </w:r>
      <w:r w:rsidRPr="00A13CE4">
        <w:rPr>
          <w:rFonts w:eastAsiaTheme="minorEastAsia"/>
        </w:rPr>
        <w:t xml:space="preserve"> L</w:t>
      </w:r>
      <w:r w:rsidRPr="00A13CE4">
        <w:rPr>
          <w:rFonts w:eastAsiaTheme="minorEastAsia"/>
          <w:vertAlign w:val="subscript"/>
        </w:rPr>
        <w:t>e</w:t>
      </w:r>
      <w:r w:rsidRPr="00A13CE4">
        <w:rPr>
          <w:rFonts w:eastAsiaTheme="minorEastAsia"/>
        </w:rPr>
        <w:t xml:space="preserve"> == S</w:t>
      </w:r>
      <w:r w:rsidRPr="00A13CE4">
        <w:rPr>
          <w:rFonts w:eastAsiaTheme="minorEastAsia"/>
          <w:vertAlign w:val="subscript"/>
        </w:rPr>
        <w:t>n</w:t>
      </w:r>
      <w:r w:rsidRPr="00A13CE4">
        <w:rPr>
          <w:rFonts w:eastAsiaTheme="minorEastAsia"/>
        </w:rPr>
        <w:t xml:space="preserve"> </w:t>
      </w:r>
      <w:r w:rsidR="00C120E3" w:rsidRPr="00A13CE4">
        <w:rPr>
          <w:rFonts w:eastAsiaTheme="minorEastAsia"/>
        </w:rPr>
        <w:t xml:space="preserve">und </w:t>
      </w:r>
      <w:r w:rsidRPr="00A13CE4">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13CE4">
        <w:rPr>
          <w:rFonts w:eastAsiaTheme="minorEastAsia"/>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13CE4">
        <w:rPr>
          <w:rFonts w:eastAsiaTheme="minorEastAsia"/>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171C960D" w:rsidR="00522A07" w:rsidRPr="00E83BA1" w:rsidRDefault="00522A07" w:rsidP="00C120E3">
      <w:pPr>
        <w:rPr>
          <w:rFonts w:eastAsiaTheme="minorEastAsia"/>
        </w:rPr>
      </w:pPr>
      <w:commentRangeStart w:id="87"/>
      <w:commentRangeStart w:id="88"/>
      <w:r>
        <w:rPr>
          <w:rFonts w:eastAsiaTheme="minorEastAsia"/>
        </w:rPr>
        <w:lastRenderedPageBreak/>
        <w:t>Diese Vorgehensweise entspricht im Wesentlichen Fall 1, wobei L</w:t>
      </w:r>
      <w:r w:rsidRPr="00B203BD">
        <w:rPr>
          <w:rFonts w:eastAsiaTheme="minorEastAsia"/>
          <w:vertAlign w:val="subscript"/>
        </w:rPr>
        <w:t>s</w:t>
      </w:r>
      <w:r>
        <w:rPr>
          <w:rFonts w:eastAsiaTheme="minorEastAsia"/>
        </w:rPr>
        <w:t xml:space="preserve"> </w:t>
      </w:r>
      <w:ins w:id="89" w:author="Sebastian Loder" w:date="2022-01-23T09:33:00Z">
        <w:r w:rsidR="001A35FF">
          <w:rPr>
            <w:rFonts w:eastAsiaTheme="minorEastAsia"/>
          </w:rPr>
          <w:t>(initialisiert mit w</w:t>
        </w:r>
        <w:r w:rsidR="001A35FF" w:rsidRPr="006255C0">
          <w:rPr>
            <w:rFonts w:eastAsiaTheme="minorEastAsia"/>
            <w:vertAlign w:val="subscript"/>
          </w:rPr>
          <w:t>1</w:t>
        </w:r>
        <w:r w:rsidR="001A35FF">
          <w:rPr>
            <w:rFonts w:eastAsiaTheme="minorEastAsia"/>
          </w:rPr>
          <w:t xml:space="preserve">) </w:t>
        </w:r>
      </w:ins>
      <w:r>
        <w:rPr>
          <w:rFonts w:eastAsiaTheme="minorEastAsia"/>
        </w:rPr>
        <w:t xml:space="preserve">nun nicht </w:t>
      </w:r>
      <w:ins w:id="90" w:author="Sebastian Loder" w:date="2022-01-23T09:44:00Z">
        <w:r w:rsidR="006255C0">
          <w:rPr>
            <w:rFonts w:eastAsiaTheme="minorEastAsia"/>
          </w:rPr>
          <w:t xml:space="preserve">im Uhrzeigersinn </w:t>
        </w:r>
      </w:ins>
      <w:r w:rsidRPr="00B203BD">
        <w:rPr>
          <w:rFonts w:eastAsiaTheme="minorEastAsia"/>
          <w:i/>
          <w:iCs/>
        </w:rPr>
        <w:t>zum ersten</w:t>
      </w:r>
      <w:r>
        <w:rPr>
          <w:rFonts w:eastAsiaTheme="minorEastAsia"/>
        </w:rPr>
        <w:t xml:space="preserve"> Standort</w:t>
      </w:r>
      <w:ins w:id="91" w:author="Sebastian Loder" w:date="2022-01-23T09:44:00Z">
        <w:r w:rsidR="006255C0">
          <w:rPr>
            <w:rFonts w:eastAsiaTheme="minorEastAsia"/>
          </w:rPr>
          <w:t xml:space="preserve"> S</w:t>
        </w:r>
        <w:r w:rsidR="006255C0" w:rsidRPr="006255C0">
          <w:rPr>
            <w:rFonts w:eastAsiaTheme="minorEastAsia"/>
            <w:vertAlign w:val="subscript"/>
          </w:rPr>
          <w:t>1</w:t>
        </w:r>
      </w:ins>
      <w:r>
        <w:rPr>
          <w:rFonts w:eastAsiaTheme="minorEastAsia"/>
        </w:rPr>
        <w:t xml:space="preserve">, sondern </w:t>
      </w:r>
      <w:ins w:id="92" w:author="Sebastian Loder" w:date="2022-01-23T09:44:00Z">
        <w:r w:rsidR="006255C0">
          <w:rPr>
            <w:rFonts w:eastAsiaTheme="minorEastAsia"/>
          </w:rPr>
          <w:t xml:space="preserve">im Gegenuhrzeigersinn </w:t>
        </w:r>
      </w:ins>
      <w:r w:rsidRPr="00B203BD">
        <w:rPr>
          <w:rFonts w:eastAsiaTheme="minorEastAsia"/>
          <w:i/>
          <w:iCs/>
        </w:rPr>
        <w:t>zum letzten</w:t>
      </w:r>
      <w:r>
        <w:rPr>
          <w:rFonts w:eastAsiaTheme="minorEastAsia"/>
        </w:rPr>
        <w:t xml:space="preserve"> Standort </w:t>
      </w:r>
      <w:ins w:id="93" w:author="Sebastian Loder" w:date="2022-01-23T09:44:00Z">
        <w:r w:rsidR="006255C0">
          <w:rPr>
            <w:rFonts w:eastAsiaTheme="minorEastAsia"/>
          </w:rPr>
          <w:t>S</w:t>
        </w:r>
        <w:r w:rsidR="006255C0" w:rsidRPr="006255C0">
          <w:rPr>
            <w:rFonts w:eastAsiaTheme="minorEastAsia"/>
            <w:vertAlign w:val="subscript"/>
          </w:rPr>
          <w:t>n</w:t>
        </w:r>
        <w:r w:rsidR="006255C0">
          <w:rPr>
            <w:rFonts w:eastAsiaTheme="minorEastAsia"/>
          </w:rPr>
          <w:t xml:space="preserve"> </w:t>
        </w:r>
      </w:ins>
      <w:r>
        <w:rPr>
          <w:rFonts w:eastAsiaTheme="minorEastAsia"/>
        </w:rPr>
        <w:t>bewegt wird.</w:t>
      </w:r>
      <w:commentRangeEnd w:id="87"/>
      <w:r w:rsidR="00C120E3">
        <w:rPr>
          <w:rStyle w:val="Kommentarzeichen"/>
          <w:rFonts w:ascii="Helvetica" w:eastAsia="Times New Roman" w:hAnsi="Helvetica" w:cs="Times New Roman"/>
          <w:lang w:eastAsia="de-DE"/>
        </w:rPr>
        <w:commentReference w:id="87"/>
      </w:r>
      <w:commentRangeEnd w:id="88"/>
      <w:r w:rsidR="006255C0">
        <w:rPr>
          <w:rStyle w:val="Kommentarzeichen"/>
          <w:rFonts w:ascii="Helvetica" w:eastAsia="Times New Roman" w:hAnsi="Helvetica" w:cs="Times New Roman"/>
          <w:lang w:eastAsia="de-DE"/>
        </w:rPr>
        <w:commentReference w:id="88"/>
      </w:r>
      <w:ins w:id="94" w:author="Sebastian Loder" w:date="2022-01-23T09:47:00Z">
        <w:r w:rsidR="006255C0">
          <w:rPr>
            <w:rFonts w:eastAsiaTheme="minorEastAsia"/>
          </w:rPr>
          <w:t xml:space="preserve"> Vergleiche auch Abbildung xxx, Fall (c) und (i). </w:t>
        </w:r>
      </w:ins>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9F1209"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 s</w:t>
            </w:r>
            <w:r w:rsidRPr="00EE0CA5">
              <w:rPr>
                <w:rFonts w:eastAsiaTheme="minorEastAsia"/>
                <w:sz w:val="16"/>
                <w:szCs w:val="16"/>
                <w:lang w:val="en-US"/>
              </w:rPr>
              <w:t>n</w:t>
            </w:r>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Ergebnis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720BF45" w14:textId="77777777" w:rsidR="00522A07" w:rsidRDefault="00522A07" w:rsidP="006255C0">
            <w:pPr>
              <w:jc w:val="cente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A699357" w14:textId="2CA5C910" w:rsidR="006255C0" w:rsidRDefault="006255C0" w:rsidP="006255C0">
            <w:pPr>
              <w:jc w:val="center"/>
              <w:rPr>
                <w:rFonts w:eastAsiaTheme="minorEastAsia"/>
              </w:rPr>
            </w:pPr>
            <w:r>
              <w:rPr>
                <w:rFonts w:eastAsiaTheme="minorEastAsia"/>
              </w:rPr>
              <w:t>(a)</w:t>
            </w:r>
          </w:p>
        </w:tc>
        <w:tc>
          <w:tcPr>
            <w:tcW w:w="3037" w:type="dxa"/>
          </w:tcPr>
          <w:p w14:paraId="252047AD" w14:textId="77777777" w:rsidR="00522A07" w:rsidRDefault="00522A07" w:rsidP="006255C0">
            <w:pPr>
              <w:jc w:val="cente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F465169" w14:textId="4D08E668" w:rsidR="006255C0" w:rsidRDefault="006255C0" w:rsidP="006255C0">
            <w:pPr>
              <w:jc w:val="center"/>
              <w:rPr>
                <w:rFonts w:eastAsiaTheme="minorEastAsia"/>
              </w:rPr>
            </w:pPr>
            <w:r>
              <w:rPr>
                <w:rFonts w:eastAsiaTheme="minorEastAsia"/>
              </w:rPr>
              <w:t>(b)</w:t>
            </w:r>
          </w:p>
        </w:tc>
        <w:tc>
          <w:tcPr>
            <w:tcW w:w="3037" w:type="dxa"/>
          </w:tcPr>
          <w:p w14:paraId="595A51D0" w14:textId="77777777" w:rsidR="00522A07" w:rsidRDefault="00522A07" w:rsidP="006255C0">
            <w:pPr>
              <w:jc w:val="cente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7AE1D0E" w14:textId="2D3E8FB1" w:rsidR="006255C0" w:rsidRDefault="006255C0" w:rsidP="006255C0">
            <w:pPr>
              <w:jc w:val="center"/>
              <w:rPr>
                <w:rFonts w:eastAsiaTheme="minorEastAsia"/>
              </w:rPr>
            </w:pPr>
            <w:r>
              <w:rPr>
                <w:rFonts w:eastAsiaTheme="minorEastAsia"/>
              </w:rPr>
              <w:t>(c)</w:t>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291FF61C" w14:textId="77777777" w:rsidR="00522A07" w:rsidRDefault="00522A07" w:rsidP="006255C0">
            <w:pPr>
              <w:jc w:val="cente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EA27AEC" w14:textId="50F4F340" w:rsidR="006255C0" w:rsidRDefault="006255C0" w:rsidP="006255C0">
            <w:pPr>
              <w:jc w:val="center"/>
              <w:rPr>
                <w:rFonts w:eastAsiaTheme="minorEastAsia"/>
              </w:rPr>
            </w:pPr>
            <w:r>
              <w:rPr>
                <w:rFonts w:eastAsiaTheme="minorEastAsia"/>
              </w:rPr>
              <w:t>(d)</w:t>
            </w:r>
          </w:p>
        </w:tc>
        <w:tc>
          <w:tcPr>
            <w:tcW w:w="3037" w:type="dxa"/>
          </w:tcPr>
          <w:p w14:paraId="13A418D2" w14:textId="77777777" w:rsidR="00522A07" w:rsidRDefault="00522A07" w:rsidP="006255C0">
            <w:pPr>
              <w:jc w:val="center"/>
              <w:rPr>
                <w:ins w:id="95" w:author="Sebastian Loder" w:date="2022-01-23T09:46:00Z"/>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A5280CE" w14:textId="2B736591" w:rsidR="006255C0" w:rsidRDefault="006255C0" w:rsidP="006255C0">
            <w:pPr>
              <w:jc w:val="center"/>
              <w:rPr>
                <w:rFonts w:eastAsiaTheme="minorEastAsia"/>
              </w:rPr>
            </w:pPr>
            <w:r>
              <w:rPr>
                <w:rFonts w:eastAsiaTheme="minorEastAsia"/>
              </w:rPr>
              <w:t>(e)</w:t>
            </w:r>
          </w:p>
        </w:tc>
        <w:tc>
          <w:tcPr>
            <w:tcW w:w="3037" w:type="dxa"/>
          </w:tcPr>
          <w:p w14:paraId="44EBF2CE" w14:textId="77777777" w:rsidR="00522A07" w:rsidRDefault="00522A07" w:rsidP="006255C0">
            <w:pPr>
              <w:jc w:val="cente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244D34" w14:textId="7D601F01" w:rsidR="006255C0" w:rsidRDefault="006255C0" w:rsidP="006255C0">
            <w:pPr>
              <w:jc w:val="center"/>
              <w:rPr>
                <w:rFonts w:eastAsiaTheme="minorEastAsia"/>
              </w:rPr>
            </w:pPr>
            <w:r>
              <w:rPr>
                <w:rFonts w:eastAsiaTheme="minorEastAsia"/>
              </w:rPr>
              <w:t>(f)</w:t>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433ECEE6" w14:textId="77777777" w:rsidR="00522A07" w:rsidRDefault="00522A07" w:rsidP="006255C0">
            <w:pPr>
              <w:jc w:val="cente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F6E568A" w14:textId="6423C6C2" w:rsidR="006255C0" w:rsidRDefault="006255C0" w:rsidP="006255C0">
            <w:pPr>
              <w:jc w:val="center"/>
              <w:rPr>
                <w:rFonts w:eastAsiaTheme="minorEastAsia"/>
              </w:rPr>
            </w:pPr>
            <w:r>
              <w:rPr>
                <w:rFonts w:eastAsiaTheme="minorEastAsia"/>
              </w:rPr>
              <w:t>(g)</w:t>
            </w:r>
          </w:p>
        </w:tc>
        <w:tc>
          <w:tcPr>
            <w:tcW w:w="3037" w:type="dxa"/>
          </w:tcPr>
          <w:p w14:paraId="2358757C" w14:textId="77777777" w:rsidR="00522A07" w:rsidRDefault="00522A07" w:rsidP="006255C0">
            <w:pPr>
              <w:jc w:val="cente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6FAB20B" w14:textId="5B7A1B81" w:rsidR="006255C0" w:rsidRDefault="006255C0" w:rsidP="006255C0">
            <w:pPr>
              <w:jc w:val="center"/>
              <w:rPr>
                <w:rFonts w:eastAsiaTheme="minorEastAsia"/>
              </w:rPr>
            </w:pPr>
            <w:r>
              <w:rPr>
                <w:rFonts w:eastAsiaTheme="minorEastAsia"/>
              </w:rPr>
              <w:t>(h)</w:t>
            </w:r>
          </w:p>
        </w:tc>
        <w:tc>
          <w:tcPr>
            <w:tcW w:w="3037" w:type="dxa"/>
          </w:tcPr>
          <w:p w14:paraId="7FD5D06B" w14:textId="77777777" w:rsidR="00522A07" w:rsidRDefault="00522A07" w:rsidP="006255C0">
            <w:pPr>
              <w:jc w:val="cente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8D1587" w14:textId="1696EDB6" w:rsidR="006255C0" w:rsidRDefault="006255C0" w:rsidP="006255C0">
            <w:pPr>
              <w:jc w:val="center"/>
              <w:rPr>
                <w:rFonts w:eastAsiaTheme="minorEastAsia"/>
              </w:rPr>
            </w:pPr>
            <w:r>
              <w:rPr>
                <w:rFonts w:eastAsiaTheme="minorEastAsia"/>
              </w:rPr>
              <w:t>(i)</w:t>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fldSimple w:instr=" SEQ Abbildung \* ARABIC ">
        <w:r>
          <w:rPr>
            <w:noProof/>
          </w:rPr>
          <w:t>2</w:t>
        </w:r>
      </w:fldSimple>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77777777" w:rsidR="00522A07" w:rsidRPr="00C36268" w:rsidRDefault="00522A07" w:rsidP="00C120E3">
      <w:r>
        <w:lastRenderedPageBreak/>
        <w:t>Mit den Fällen 1 und 2 lässt sich der Algorithmus von ConvexDivide() nun wie folgt erweitern:</w:t>
      </w:r>
    </w:p>
    <w:p w14:paraId="356934B1"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1  // Input: Convex polygon CP</w:t>
      </w:r>
    </w:p>
    <w:p w14:paraId="2017468A"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  Function ConvexDivide(CP)</w:t>
      </w:r>
    </w:p>
    <w:p w14:paraId="37F9E69D"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3</w:t>
      </w:r>
      <w:r w:rsidRPr="003C04F6">
        <w:rPr>
          <w:color w:val="808080" w:themeColor="background1" w:themeShade="80"/>
          <w:sz w:val="18"/>
          <w:szCs w:val="18"/>
          <w:lang w:val="en-US"/>
        </w:rPr>
        <w:tab/>
        <w:t>if Length(S(CP)) == 1 then return CP end</w:t>
      </w:r>
    </w:p>
    <w:p w14:paraId="0910DDA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4     Ls = W(1), Le = W(k)   // k = index of first Site in W</w:t>
      </w:r>
    </w:p>
    <w:p w14:paraId="6713B6CA"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5     PrL, PlL = cut(CP, L)  // partitioning, returns PrL and PlL</w:t>
      </w:r>
    </w:p>
    <w:p w14:paraId="7A5857E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6     while Area(PrL) &lt; AreaRequired(S(PrL)) and Le != Sn do</w:t>
      </w:r>
    </w:p>
    <w:p w14:paraId="2A30D757"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7        if W(k-1) != S1 and W(k-1) in S then </w:t>
      </w:r>
    </w:p>
    <w:p w14:paraId="2EC1F4D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8           S(PrL) = S(PrL) + W(k-1)   // add previous Site to S(PrL)</w:t>
      </w:r>
    </w:p>
    <w:p w14:paraId="61DB3DA3"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9        end</w:t>
      </w:r>
    </w:p>
    <w:p w14:paraId="32D88C61"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10       k += 1</w:t>
      </w:r>
    </w:p>
    <w:p w14:paraId="388E29E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11       Le = W(k)                     // move Le to next point in W</w:t>
      </w:r>
    </w:p>
    <w:p w14:paraId="40E93889"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12       PrL, PlL = cut(CP, L)</w:t>
      </w:r>
    </w:p>
    <w:p w14:paraId="4E2AC88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13    if Area(PrL) &gt; AreaRequired(S(PrL)) and Le == S1 then</w:t>
      </w:r>
    </w:p>
    <w:p w14:paraId="5A5B6D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14        move Le CCW until Area(PrL) == AreaRequired(S(PrL))</w:t>
      </w:r>
    </w:p>
    <w:p w14:paraId="0088C4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15    else if Area(PrL) &lt; AreaRequired(S(PrL)) </w:t>
      </w:r>
    </w:p>
    <w:p w14:paraId="19EB140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16        if Le != Sn then</w:t>
      </w:r>
    </w:p>
    <w:p w14:paraId="6A6B057C"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17           move/interpolate Le CW until Area(PrL) == AreaRequired(S(PrL))</w:t>
      </w:r>
    </w:p>
    <w:p w14:paraId="26BE685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18        else if Le == Sn then </w:t>
      </w:r>
    </w:p>
    <w:p w14:paraId="71B48366"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19           move Ls CW until Area(PrL) == AreaRequired(S(PrL))</w:t>
      </w:r>
    </w:p>
    <w:p w14:paraId="3521E50E"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20        end</w:t>
      </w:r>
    </w:p>
    <w:p w14:paraId="705D0D72"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21    end</w:t>
      </w:r>
    </w:p>
    <w:p w14:paraId="3CD9B391" w14:textId="77777777" w:rsidR="00522A07" w:rsidRPr="003C04F6" w:rsidRDefault="00522A07" w:rsidP="003C04F6">
      <w:pPr>
        <w:pStyle w:val="Code"/>
        <w:spacing w:after="0" w:line="240" w:lineRule="auto"/>
        <w:rPr>
          <w:color w:val="000000" w:themeColor="text1"/>
          <w:sz w:val="18"/>
          <w:szCs w:val="18"/>
          <w:lang w:val="en-US"/>
        </w:rPr>
      </w:pPr>
      <w:r w:rsidRPr="003C04F6">
        <w:rPr>
          <w:color w:val="808080" w:themeColor="background1" w:themeShade="80"/>
          <w:sz w:val="18"/>
          <w:szCs w:val="18"/>
          <w:lang w:val="en-US"/>
        </w:rPr>
        <w:t>22    PrL, PlL = cut(CP, L)</w:t>
      </w:r>
      <w:r w:rsidRPr="003C04F6">
        <w:rPr>
          <w:color w:val="808080" w:themeColor="background1" w:themeShade="80"/>
          <w:sz w:val="18"/>
          <w:szCs w:val="18"/>
          <w:lang w:val="en-US"/>
        </w:rPr>
        <w:tab/>
        <w:t>// CP is cut into two pieces PrL and PlL</w:t>
      </w:r>
    </w:p>
    <w:p w14:paraId="06CAA3E9"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23    ConvexDivide(PrL)  // recursive PrL</w:t>
      </w:r>
    </w:p>
    <w:p w14:paraId="26FEDA24"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 xml:space="preserve">24  </w:t>
      </w:r>
      <w:r w:rsidRPr="003C04F6">
        <w:rPr>
          <w:color w:val="808080" w:themeColor="background1" w:themeShade="80"/>
          <w:sz w:val="18"/>
          <w:szCs w:val="18"/>
          <w:lang w:val="en-US"/>
        </w:rPr>
        <w:tab/>
        <w:t>ConvexDivide(PlL   // recursive PlL</w:t>
      </w:r>
    </w:p>
    <w:p w14:paraId="1A036F45" w14:textId="77777777" w:rsidR="00522A07" w:rsidRPr="003C04F6" w:rsidRDefault="00522A07" w:rsidP="003C04F6">
      <w:pPr>
        <w:pStyle w:val="Code"/>
        <w:spacing w:after="0" w:line="240" w:lineRule="auto"/>
        <w:rPr>
          <w:color w:val="808080" w:themeColor="background1" w:themeShade="80"/>
          <w:sz w:val="18"/>
          <w:szCs w:val="18"/>
        </w:rPr>
      </w:pPr>
      <w:r w:rsidRPr="003C04F6">
        <w:rPr>
          <w:color w:val="808080" w:themeColor="background1" w:themeShade="80"/>
          <w:sz w:val="18"/>
          <w:szCs w:val="18"/>
        </w:rPr>
        <w:t>25  end</w:t>
      </w:r>
    </w:p>
    <w:p w14:paraId="10D07BE4" w14:textId="77777777" w:rsidR="00522A07" w:rsidRPr="004411E1" w:rsidRDefault="00522A07" w:rsidP="003C04F6">
      <w:pPr>
        <w:spacing w:after="0" w:line="240" w:lineRule="auto"/>
        <w:rPr>
          <w:rFonts w:ascii="Courier New" w:eastAsia="Courier New" w:hAnsi="Courier New" w:cs="Courier New"/>
          <w:color w:val="808080" w:themeColor="background1" w:themeShade="80"/>
          <w:sz w:val="20"/>
          <w:szCs w:val="20"/>
        </w:rPr>
      </w:pPr>
      <w:r w:rsidRPr="003C04F6">
        <w:rPr>
          <w:rStyle w:val="CodeChar"/>
          <w:rFonts w:eastAsiaTheme="minorHAnsi"/>
          <w:color w:val="808080" w:themeColor="background1" w:themeShade="80"/>
          <w:sz w:val="18"/>
          <w:szCs w:val="18"/>
        </w:rPr>
        <w:t>26  ConvexDivide(CP)</w:t>
      </w:r>
      <w:r>
        <w:br w:type="page"/>
      </w:r>
    </w:p>
    <w:p w14:paraId="292D9ACB" w14:textId="77777777" w:rsidR="00522A07" w:rsidRPr="00EF6D6E" w:rsidRDefault="00522A07" w:rsidP="00C120E3">
      <w:pPr>
        <w:pStyle w:val="berschrift2"/>
        <w:rPr>
          <w:color w:val="FF0000"/>
        </w:rPr>
      </w:pPr>
      <w:r w:rsidRPr="00EF6D6E">
        <w:rPr>
          <w:color w:val="FF0000"/>
        </w:rPr>
        <w:lastRenderedPageBreak/>
        <w:t>Beispiel oder Anhang 1 (je nach Umfang der Arbeit)</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4AAD18C3" w14:textId="77777777" w:rsidR="00522A07" w:rsidRDefault="00522A07" w:rsidP="00411770">
            <w:pPr>
              <w:jc w:val="cente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59823BA" w14:textId="179DEF17" w:rsidR="00915042" w:rsidRDefault="00915042" w:rsidP="00411770">
            <w:pPr>
              <w:jc w:val="center"/>
              <w:rPr>
                <w:rFonts w:eastAsiaTheme="minorEastAsia"/>
              </w:rPr>
            </w:pPr>
            <w:r>
              <w:rPr>
                <w:rFonts w:eastAsiaTheme="minorEastAsia"/>
              </w:rPr>
              <w:t>(a)</w:t>
            </w:r>
          </w:p>
        </w:tc>
        <w:tc>
          <w:tcPr>
            <w:tcW w:w="3063" w:type="dxa"/>
          </w:tcPr>
          <w:p w14:paraId="3922D5B7" w14:textId="77777777" w:rsidR="00522A07" w:rsidRDefault="00522A07" w:rsidP="00411770">
            <w:pPr>
              <w:jc w:val="cente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89F896F" w14:textId="5B192233" w:rsidR="00915042" w:rsidRPr="00411770" w:rsidRDefault="00915042" w:rsidP="00411770">
            <w:pPr>
              <w:jc w:val="center"/>
              <w:rPr>
                <w:rFonts w:eastAsiaTheme="minorEastAsia"/>
                <w:b/>
                <w:bCs/>
              </w:rPr>
            </w:pPr>
            <w:r>
              <w:rPr>
                <w:rFonts w:eastAsiaTheme="minorEastAsia"/>
              </w:rPr>
              <w:t>(b)</w:t>
            </w:r>
          </w:p>
        </w:tc>
        <w:tc>
          <w:tcPr>
            <w:tcW w:w="3059" w:type="dxa"/>
          </w:tcPr>
          <w:p w14:paraId="50CD7522" w14:textId="77777777" w:rsidR="00522A07" w:rsidRDefault="00522A07" w:rsidP="00411770">
            <w:pPr>
              <w:jc w:val="cente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B6852A0" w14:textId="595C4E4C" w:rsidR="00915042" w:rsidRDefault="00915042" w:rsidP="00411770">
            <w:pPr>
              <w:jc w:val="center"/>
              <w:rPr>
                <w:rFonts w:eastAsiaTheme="minorEastAsia"/>
              </w:rPr>
            </w:pPr>
            <w:r>
              <w:rPr>
                <w:rFonts w:eastAsiaTheme="minorEastAsia"/>
              </w:rPr>
              <w:t>(c)</w:t>
            </w:r>
          </w:p>
        </w:tc>
      </w:tr>
      <w:tr w:rsidR="00522A07" w14:paraId="765A0616" w14:textId="77777777" w:rsidTr="00522A07">
        <w:trPr>
          <w:cantSplit/>
        </w:trPr>
        <w:tc>
          <w:tcPr>
            <w:tcW w:w="3064" w:type="dxa"/>
          </w:tcPr>
          <w:p w14:paraId="10B57AE7" w14:textId="77777777" w:rsidR="00522A07" w:rsidRDefault="00522A07" w:rsidP="00411770">
            <w:pPr>
              <w:jc w:val="cente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1381960" w14:textId="44298F6C" w:rsidR="00915042" w:rsidRDefault="00915042" w:rsidP="00411770">
            <w:pPr>
              <w:jc w:val="center"/>
              <w:rPr>
                <w:rFonts w:eastAsiaTheme="minorEastAsia"/>
              </w:rPr>
            </w:pPr>
            <w:r>
              <w:rPr>
                <w:rFonts w:eastAsiaTheme="minorEastAsia"/>
              </w:rPr>
              <w:t>(d)</w:t>
            </w:r>
          </w:p>
        </w:tc>
        <w:tc>
          <w:tcPr>
            <w:tcW w:w="3063" w:type="dxa"/>
          </w:tcPr>
          <w:p w14:paraId="4FBF15E0" w14:textId="77777777" w:rsidR="00522A07" w:rsidRDefault="00522A07" w:rsidP="00411770">
            <w:pPr>
              <w:jc w:val="cente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03250AA" w14:textId="21120F7E" w:rsidR="00915042" w:rsidRDefault="00915042" w:rsidP="00411770">
            <w:pPr>
              <w:jc w:val="center"/>
              <w:rPr>
                <w:rFonts w:eastAsiaTheme="minorEastAsia"/>
              </w:rPr>
            </w:pPr>
            <w:r>
              <w:rPr>
                <w:rFonts w:eastAsiaTheme="minorEastAsia"/>
              </w:rPr>
              <w:t>(e)</w:t>
            </w:r>
          </w:p>
        </w:tc>
        <w:tc>
          <w:tcPr>
            <w:tcW w:w="3059" w:type="dxa"/>
          </w:tcPr>
          <w:p w14:paraId="7F6ACDBE" w14:textId="77777777" w:rsidR="00522A07" w:rsidRDefault="00522A07" w:rsidP="00411770">
            <w:pPr>
              <w:jc w:val="cente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4D6CF7" w14:textId="69AACB11" w:rsidR="00915042" w:rsidRDefault="00915042" w:rsidP="00411770">
            <w:pPr>
              <w:jc w:val="center"/>
              <w:rPr>
                <w:rFonts w:eastAsiaTheme="minorEastAsia"/>
              </w:rPr>
            </w:pPr>
            <w:r>
              <w:rPr>
                <w:rFonts w:eastAsiaTheme="minorEastAsia"/>
              </w:rPr>
              <w:t>(f)</w:t>
            </w:r>
          </w:p>
        </w:tc>
      </w:tr>
      <w:tr w:rsidR="00522A07" w14:paraId="4CA1E49B" w14:textId="77777777" w:rsidTr="00522A07">
        <w:trPr>
          <w:cantSplit/>
        </w:trPr>
        <w:tc>
          <w:tcPr>
            <w:tcW w:w="3064" w:type="dxa"/>
          </w:tcPr>
          <w:p w14:paraId="15F90115" w14:textId="77777777" w:rsidR="00522A07" w:rsidRDefault="00522A07" w:rsidP="00411770">
            <w:pPr>
              <w:jc w:val="cente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6A86955" w14:textId="20EA78F7" w:rsidR="00915042" w:rsidRDefault="00915042" w:rsidP="00411770">
            <w:pPr>
              <w:jc w:val="center"/>
              <w:rPr>
                <w:rFonts w:eastAsiaTheme="minorEastAsia"/>
              </w:rPr>
            </w:pPr>
            <w:r>
              <w:rPr>
                <w:rFonts w:eastAsiaTheme="minorEastAsia"/>
              </w:rPr>
              <w:t>(g)</w:t>
            </w:r>
          </w:p>
        </w:tc>
        <w:tc>
          <w:tcPr>
            <w:tcW w:w="3063" w:type="dxa"/>
          </w:tcPr>
          <w:p w14:paraId="7B86C5E9" w14:textId="77777777" w:rsidR="00522A07" w:rsidRDefault="00522A07" w:rsidP="00411770">
            <w:pPr>
              <w:jc w:val="cente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DDDF16" w14:textId="1E2A47F4" w:rsidR="00915042" w:rsidRDefault="00915042" w:rsidP="00411770">
            <w:pPr>
              <w:jc w:val="center"/>
              <w:rPr>
                <w:rFonts w:eastAsiaTheme="minorEastAsia"/>
              </w:rPr>
            </w:pPr>
            <w:r>
              <w:rPr>
                <w:rFonts w:eastAsiaTheme="minorEastAsia"/>
              </w:rPr>
              <w:t>(h)</w:t>
            </w:r>
          </w:p>
        </w:tc>
        <w:tc>
          <w:tcPr>
            <w:tcW w:w="3059" w:type="dxa"/>
          </w:tcPr>
          <w:p w14:paraId="5D7D5342" w14:textId="77777777" w:rsidR="00522A07" w:rsidRDefault="00522A07" w:rsidP="00411770">
            <w:pPr>
              <w:jc w:val="cente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BC4168D" w14:textId="413B7BBC" w:rsidR="00915042" w:rsidRDefault="00915042" w:rsidP="00411770">
            <w:pPr>
              <w:jc w:val="center"/>
              <w:rPr>
                <w:rFonts w:eastAsiaTheme="minorEastAsia"/>
              </w:rPr>
            </w:pPr>
            <w:r>
              <w:rPr>
                <w:rFonts w:eastAsiaTheme="minorEastAsia"/>
              </w:rPr>
              <w:t>(i)</w:t>
            </w:r>
          </w:p>
        </w:tc>
      </w:tr>
    </w:tbl>
    <w:p w14:paraId="79CBEFC9" w14:textId="77777777" w:rsidR="00522A07" w:rsidRDefault="00522A07" w:rsidP="00C120E3"/>
    <w:p w14:paraId="1FBAFE4A" w14:textId="77777777" w:rsidR="00522A07" w:rsidRDefault="00522A07" w:rsidP="00C120E3">
      <w:r>
        <w:t xml:space="preserve">Von oben 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77777777"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wird bis V04 bewegt, sodass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77777777"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77777777"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 S</w:t>
      </w:r>
      <w:r w:rsidRPr="00BD31B7">
        <w:rPr>
          <w:vertAlign w:val="subscript"/>
        </w:rPr>
        <w:t>n</w:t>
      </w:r>
      <w:r>
        <w:t xml:space="preserve"> zunächst eine Fläche 0 aufweisen. Dies stellt jedoch für den Algorithmus kein Hindernis dar.</w:t>
      </w:r>
    </w:p>
    <w:p w14:paraId="2B610395" w14:textId="77777777" w:rsidR="00522A07" w:rsidRPr="00BD31B7" w:rsidRDefault="00522A07" w:rsidP="00C120E3">
      <w:pPr>
        <w:pStyle w:val="Listenabsatz"/>
        <w:numPr>
          <w:ilvl w:val="0"/>
          <w:numId w:val="10"/>
        </w:num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BD31B7">
        <w:t>L</w:t>
      </w:r>
      <w:r w:rsidRPr="00BD31B7">
        <w:rPr>
          <w:vertAlign w:val="subscript"/>
        </w:rPr>
        <w:t>s</w:t>
      </w:r>
      <w:r w:rsidRPr="00BD31B7">
        <w:t xml:space="preserve"> wird CCW verschoben,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3D34292" w14:textId="77777777" w:rsidR="00522A07" w:rsidRDefault="00522A07" w:rsidP="00C120E3">
      <w:pPr>
        <w:pStyle w:val="Listenabsatz"/>
        <w:numPr>
          <w:ilvl w:val="0"/>
          <w:numId w:val="10"/>
        </w:numPr>
      </w:pPr>
      <w:r>
        <w:lastRenderedPageBreak/>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77777777" w:rsidR="00522A07" w:rsidRPr="00BD31B7" w:rsidRDefault="00522A07" w:rsidP="00C120E3">
      <w:pPr>
        <w:pStyle w:val="Listenabsatz"/>
        <w:numPr>
          <w:ilvl w:val="0"/>
          <w:numId w:val="10"/>
        </w:numPr>
      </w:pPr>
      <w:r w:rsidRPr="00BD31B7">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77777777"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77F56FC" w14:textId="58C0C357" w:rsidR="00406654" w:rsidRDefault="00522A07" w:rsidP="00C120E3">
      <w:pPr>
        <w:rPr>
          <w:rFonts w:cs="Helvetica"/>
        </w:rPr>
      </w:pPr>
      <w:r w:rsidRPr="00142CFE">
        <w:rPr>
          <w:rFonts w:cs="Helvetica"/>
        </w:rPr>
        <w:t>Es wurde gezeigt, dass</w:t>
      </w:r>
      <w:r w:rsidR="00EC786F">
        <w:rPr>
          <w:rFonts w:cs="Helvetica"/>
        </w:rPr>
        <w:t xml:space="preserve"> ein</w:t>
      </w:r>
      <w:r w:rsidRPr="00142CFE">
        <w:rPr>
          <w:rFonts w:cs="Helvetica"/>
        </w:rPr>
        <w:t xml:space="preserve"> einfache</w:t>
      </w:r>
      <w:r w:rsidR="00EC786F">
        <w:rPr>
          <w:rFonts w:cs="Helvetica"/>
        </w:rPr>
        <w:t>s</w:t>
      </w:r>
      <w:r w:rsidRPr="00142CFE">
        <w:rPr>
          <w:rFonts w:cs="Helvetica"/>
        </w:rPr>
        <w:t>, konvexe</w:t>
      </w:r>
      <w:r w:rsidR="00EC786F">
        <w:rPr>
          <w:rFonts w:cs="Helvetica"/>
        </w:rPr>
        <w:t>s</w:t>
      </w:r>
      <w:r w:rsidRPr="00142CFE">
        <w:rPr>
          <w:rFonts w:cs="Helvetica"/>
        </w:rPr>
        <w:t xml:space="preserve"> Polygon in polynomieller Zeit rekursiv in n</w:t>
      </w:r>
      <w:r w:rsidR="00AB486F">
        <w:rPr>
          <w:rFonts w:cs="Helvetica"/>
        </w:rPr>
        <w:t xml:space="preserve"> </w:t>
      </w:r>
      <w:r w:rsidRPr="00142CFE">
        <w:rPr>
          <w:rFonts w:cs="Helvetica"/>
        </w:rPr>
        <w:t xml:space="preserve">1-Standort-Polygone aufgeteilt werden </w:t>
      </w:r>
      <w:r w:rsidR="00EC786F">
        <w:rPr>
          <w:rFonts w:cs="Helvetica"/>
        </w:rPr>
        <w:t>kann</w:t>
      </w:r>
      <w:r w:rsidRPr="00142CFE">
        <w:rPr>
          <w:rFonts w:cs="Helvetica"/>
        </w:rPr>
        <w:t>.</w:t>
      </w:r>
      <w:r w:rsidR="00406654">
        <w:rPr>
          <w:rFonts w:cs="Helvetica"/>
        </w:rPr>
        <w:t xml:space="preserve"> Dieses Kapitel dient dazu einen verallgemeinerten Algorithmus zu skizzieren, damit auch für nicht einfache, nicht konvexe Polygone </w:t>
      </w:r>
      <w:commentRangeStart w:id="96"/>
      <w:commentRangeStart w:id="97"/>
      <w:r w:rsidR="00406654">
        <w:rPr>
          <w:rFonts w:cs="Helvetica"/>
        </w:rPr>
        <w:t xml:space="preserve">(Abbildung XX) </w:t>
      </w:r>
      <w:commentRangeEnd w:id="96"/>
      <w:r w:rsidR="00406654">
        <w:rPr>
          <w:rStyle w:val="Kommentarzeichen"/>
          <w:rFonts w:ascii="Helvetica" w:eastAsia="Times New Roman" w:hAnsi="Helvetica" w:cs="Times New Roman"/>
          <w:lang w:eastAsia="de-DE"/>
        </w:rPr>
        <w:commentReference w:id="96"/>
      </w:r>
      <w:commentRangeEnd w:id="97"/>
      <w:r w:rsidR="00411770">
        <w:rPr>
          <w:rStyle w:val="Kommentarzeichen"/>
          <w:rFonts w:ascii="Helvetica" w:eastAsia="Times New Roman" w:hAnsi="Helvetica" w:cs="Times New Roman"/>
          <w:lang w:eastAsia="de-DE"/>
        </w:rPr>
        <w:commentReference w:id="97"/>
      </w:r>
      <w:r w:rsidR="00406654">
        <w:rPr>
          <w:rFonts w:cs="Helvetica"/>
        </w:rPr>
        <w:t xml:space="preserve">das </w:t>
      </w:r>
      <w:r w:rsidR="00406654">
        <w:t>Problem der verankerten Fl</w:t>
      </w:r>
      <w:r w:rsidR="00406654" w:rsidRPr="000F1F06">
        <w:t>ächenaufteilung</w:t>
      </w:r>
      <w:r w:rsidR="00406654">
        <w:t xml:space="preserve"> gelöst werden kann.</w:t>
      </w:r>
    </w:p>
    <w:p w14:paraId="6E97C035" w14:textId="3A256F67" w:rsidR="00522A07" w:rsidRPr="00142CFE" w:rsidRDefault="00406654" w:rsidP="00C120E3">
      <w:pPr>
        <w:rPr>
          <w:rFonts w:cs="Helvetica"/>
        </w:rPr>
      </w:pPr>
      <w:r>
        <w:rPr>
          <w:rFonts w:cs="Helvetica"/>
        </w:rPr>
        <w:t xml:space="preserve">Bevor dieser Algorithmus vorgestellt wird, soll die Beschreibung der </w:t>
      </w:r>
      <w:r w:rsidR="00AB486F">
        <w:rPr>
          <w:rFonts w:cs="Helvetica"/>
        </w:rPr>
        <w:t xml:space="preserve">dahinterliegenden </w:t>
      </w:r>
      <w:r>
        <w:rPr>
          <w:rFonts w:cs="Helvetica"/>
        </w:rPr>
        <w:t xml:space="preserve">Grundidee einen Überblick über die Vorgehensweise </w:t>
      </w:r>
      <w:r w:rsidR="00AB486F">
        <w:rPr>
          <w:rFonts w:cs="Helvetica"/>
        </w:rPr>
        <w:t xml:space="preserve">verschaffen. Danach werden </w:t>
      </w:r>
      <w:r w:rsidR="00522A07" w:rsidRPr="00142CFE">
        <w:rPr>
          <w:rFonts w:cs="Helvetica"/>
        </w:rPr>
        <w:t xml:space="preserve">die </w:t>
      </w:r>
      <w:r w:rsidR="00AB486F">
        <w:rPr>
          <w:rFonts w:cs="Helvetica"/>
        </w:rPr>
        <w:t xml:space="preserve">vorbereitenden Schritte </w:t>
      </w:r>
      <w:r w:rsidR="00522A07" w:rsidRPr="00142CFE">
        <w:rPr>
          <w:rFonts w:cs="Helvetica"/>
        </w:rPr>
        <w:t>vorgestellt und die Aufteilung des Polygons</w:t>
      </w:r>
      <w:r w:rsidR="00AB486F">
        <w:rPr>
          <w:rFonts w:cs="Helvetica"/>
        </w:rPr>
        <w:t xml:space="preserve"> erläutert</w:t>
      </w:r>
      <w:r w:rsidR="00522A07" w:rsidRPr="00142CFE">
        <w:rPr>
          <w:rFonts w:cs="Helvetica"/>
        </w:rPr>
        <w:t xml:space="preserve">. </w:t>
      </w:r>
      <w:r w:rsidR="00AB486F">
        <w:rPr>
          <w:rFonts w:cs="Helvetica"/>
        </w:rPr>
        <w:t>Ein</w:t>
      </w:r>
      <w:r w:rsidR="00522A07" w:rsidRPr="00142CFE">
        <w:rPr>
          <w:rFonts w:cs="Helvetica"/>
        </w:rPr>
        <w:t xml:space="preserve"> Beispiel </w:t>
      </w:r>
      <w:r w:rsidR="00AB486F">
        <w:rPr>
          <w:rFonts w:cs="Helvetica"/>
        </w:rPr>
        <w:t xml:space="preserve">dient anschließend </w:t>
      </w:r>
      <w:r w:rsidR="00522A07" w:rsidRPr="00142CFE">
        <w:rPr>
          <w:rFonts w:cs="Helvetica"/>
        </w:rPr>
        <w:t xml:space="preserve">zur Veranschaulichung des vorgestellten Algorithmus und zum Schluss des Kapitels wird der Sonderfall geschildert, dass Standorte im </w:t>
      </w:r>
      <w:r w:rsidR="00E82CAF">
        <w:rPr>
          <w:rFonts w:cs="Helvetica"/>
        </w:rPr>
        <w:t>I</w:t>
      </w:r>
      <w:r w:rsidR="00E82CAF" w:rsidRPr="00142CFE">
        <w:rPr>
          <w:rFonts w:cs="Helvetica"/>
        </w:rPr>
        <w:t xml:space="preserve">nneren </w:t>
      </w:r>
      <w:r w:rsidR="00522A07" w:rsidRPr="00142CFE">
        <w:rPr>
          <w:rFonts w:cs="Helvetica"/>
        </w:rPr>
        <w:t>des Polygons liegen</w:t>
      </w:r>
      <w:r w:rsidR="00EC4A57">
        <w:rPr>
          <w:rFonts w:cs="Helvetica"/>
        </w:rPr>
        <w:t>. Abschließend wird</w:t>
      </w:r>
      <w:r w:rsidR="00522A07" w:rsidRPr="00142CFE">
        <w:rPr>
          <w:rFonts w:cs="Helvetica"/>
        </w:rPr>
        <w:t xml:space="preserve"> die Komplexität der Vorgehensweise </w:t>
      </w:r>
      <w:r w:rsidR="00EC4A57">
        <w:rPr>
          <w:rFonts w:cs="Helvetica"/>
        </w:rPr>
        <w:t>analysiert</w:t>
      </w:r>
      <w:r w:rsidR="00522A07" w:rsidRPr="00142CFE">
        <w:rPr>
          <w:rFonts w:cs="Helvetica"/>
        </w:rPr>
        <w:t>.</w:t>
      </w:r>
    </w:p>
    <w:p w14:paraId="2A68B2A2" w14:textId="73E56136"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00EBB584" w:rsidR="00522A07" w:rsidRPr="00142CFE" w:rsidRDefault="00522A07" w:rsidP="00C120E3">
      <w:pPr>
        <w:rPr>
          <w:rFonts w:cs="Helvetica"/>
        </w:rPr>
      </w:pPr>
      <w:r w:rsidRPr="00142CFE">
        <w:rPr>
          <w:rFonts w:cs="Helvetica"/>
        </w:rPr>
        <w:t xml:space="preserve">In Kapitel </w:t>
      </w:r>
      <w:r w:rsidR="00AB486F">
        <w:rPr>
          <w:rFonts w:cs="Helvetica"/>
        </w:rPr>
        <w:t>XX</w:t>
      </w:r>
      <w:r w:rsidRPr="00142CFE">
        <w:rPr>
          <w:rFonts w:cs="Helvetica"/>
        </w:rPr>
        <w:t xml:space="preserve"> wurde bereits erläutert, wie ein einfaches, konvexes Polygon aufgeteilt werden kann. Dieses Vorgehen kann auch bei der Aufteilung komplexerer Polygone verwendet werden, muss jedoch in einigen Punkten erweitert werden.</w:t>
      </w:r>
    </w:p>
    <w:p w14:paraId="1A3289F3" w14:textId="76AC7A9B" w:rsidR="00522A07" w:rsidRPr="00142CFE" w:rsidRDefault="00522A07" w:rsidP="00C120E3">
      <w:pPr>
        <w:rPr>
          <w:rFonts w:cs="Helvetica"/>
        </w:rPr>
      </w:pPr>
      <w:r w:rsidRPr="00142CFE">
        <w:rPr>
          <w:rFonts w:cs="Helvetica"/>
        </w:rPr>
        <w:t xml:space="preserve">Als Voraussetzung wird angenommen, dass ein nicht einfaches, nicht konvexes Polygon P bereits in konvexe Teilpolygone </w:t>
      </w:r>
      <w:commentRangeStart w:id="98"/>
      <w:commentRangeStart w:id="99"/>
      <w:r w:rsidRPr="00142CFE">
        <w:rPr>
          <w:rFonts w:cs="Helvetica"/>
        </w:rPr>
        <w:t>CP</w:t>
      </w:r>
      <w:r w:rsidRPr="00142CFE">
        <w:rPr>
          <w:rFonts w:cs="Helvetica"/>
          <w:vertAlign w:val="subscript"/>
        </w:rPr>
        <w:t>1</w:t>
      </w:r>
      <w:r w:rsidRPr="00142CFE">
        <w:rPr>
          <w:rFonts w:cs="Helvetica"/>
        </w:rPr>
        <w:t>,…</w:t>
      </w:r>
      <w:r w:rsidR="00E82CAF">
        <w:rPr>
          <w:rFonts w:cs="Helvetica"/>
        </w:rPr>
        <w:t>,</w:t>
      </w:r>
      <w:r w:rsidRPr="00142CFE">
        <w:rPr>
          <w:rFonts w:cs="Helvetica"/>
        </w:rPr>
        <w:t>CP</w:t>
      </w:r>
      <w:r w:rsidRPr="00142CFE">
        <w:rPr>
          <w:rFonts w:cs="Helvetica"/>
          <w:vertAlign w:val="subscript"/>
        </w:rPr>
        <w:t>p</w:t>
      </w:r>
      <w:r w:rsidRPr="00142CFE">
        <w:rPr>
          <w:rFonts w:cs="Helvetica"/>
        </w:rPr>
        <w:t xml:space="preserve"> </w:t>
      </w:r>
      <w:commentRangeEnd w:id="98"/>
      <w:r w:rsidR="00E82CAF">
        <w:rPr>
          <w:rStyle w:val="Kommentarzeichen"/>
          <w:rFonts w:ascii="Helvetica" w:eastAsia="Times New Roman" w:hAnsi="Helvetica" w:cs="Times New Roman"/>
          <w:lang w:eastAsia="de-DE"/>
        </w:rPr>
        <w:commentReference w:id="98"/>
      </w:r>
      <w:commentRangeEnd w:id="99"/>
      <w:r w:rsidR="00AB486F">
        <w:rPr>
          <w:rStyle w:val="Kommentarzeichen"/>
          <w:rFonts w:ascii="Helvetica" w:eastAsia="Times New Roman" w:hAnsi="Helvetica" w:cs="Times New Roman"/>
          <w:lang w:eastAsia="de-DE"/>
        </w:rPr>
        <w:commentReference w:id="99"/>
      </w:r>
      <w:r w:rsidRPr="00142CFE">
        <w:rPr>
          <w:rFonts w:cs="Helvetica"/>
        </w:rPr>
        <w:t>zerlegt wurde. Im ersten Schritt werden die Teilpolygone</w:t>
      </w:r>
      <w:r w:rsidR="00C653C3">
        <w:rPr>
          <w:rFonts w:cs="Helvetica"/>
        </w:rPr>
        <w:t xml:space="preserve"> mithilfe einer</w:t>
      </w:r>
      <w:r w:rsidRPr="00142CFE">
        <w:rPr>
          <w:rFonts w:cs="Helvetica"/>
        </w:rPr>
        <w:t xml:space="preserve"> Tiefensuche neu geordnet, um eine feste Bearbeitungsfolge für das weitere Vorgehen zu erhalten. Anschließend werden die Teilpolygone rekursiv aufgete</w:t>
      </w:r>
      <w:r w:rsidR="00106D50">
        <w:rPr>
          <w:rFonts w:cs="Helvetica"/>
        </w:rPr>
        <w:t>ilt, wie es bereits in Kapitel XX</w:t>
      </w:r>
      <w:r w:rsidRPr="00142CFE">
        <w:rPr>
          <w:rFonts w:cs="Helvetica"/>
        </w:rPr>
        <w:t xml:space="preserve"> gezeigt wurde. Allerdings können nun Sonderfälle auftreten, die bei der </w:t>
      </w:r>
      <w:r w:rsidR="00C653C3">
        <w:rPr>
          <w:rFonts w:cs="Helvetica"/>
        </w:rPr>
        <w:t>Zerlegung</w:t>
      </w:r>
      <w:r w:rsidR="00C653C3" w:rsidRPr="00142CFE">
        <w:rPr>
          <w:rFonts w:cs="Helvetica"/>
        </w:rPr>
        <w:t xml:space="preserve"> </w:t>
      </w:r>
      <w:r w:rsidRPr="00142CFE">
        <w:rPr>
          <w:rFonts w:cs="Helvetica"/>
        </w:rPr>
        <w:t xml:space="preserve">eines einfachen, konvexen Polygons nicht vorkommen können. </w:t>
      </w:r>
      <w:r w:rsidR="00106D50">
        <w:rPr>
          <w:rFonts w:cs="Helvetica"/>
        </w:rPr>
        <w:t>Einerseits kann</w:t>
      </w:r>
      <w:r w:rsidRPr="00142CFE">
        <w:rPr>
          <w:rFonts w:cs="Helvetica"/>
        </w:rPr>
        <w:t xml:space="preserve"> CP</w:t>
      </w:r>
      <w:r w:rsidRPr="00142CFE">
        <w:rPr>
          <w:rFonts w:cs="Helvetica"/>
          <w:vertAlign w:val="subscript"/>
        </w:rPr>
        <w:t xml:space="preserve">i </w:t>
      </w:r>
      <w:r w:rsidRPr="00142CFE">
        <w:rPr>
          <w:rFonts w:cs="Helvetica"/>
        </w:rPr>
        <w:t xml:space="preserve">weniger Fläche ausfüllt,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flächen</w:t>
      </w:r>
      <w:r w:rsidRPr="00142CFE">
        <w:rPr>
          <w:rFonts w:cs="Helvetica"/>
        </w:rPr>
        <w:t xml:space="preserve">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standort</w:t>
      </w:r>
      <w:r w:rsidRPr="00142CFE">
        <w:rPr>
          <w:rFonts w:cs="Helvetica"/>
        </w:rPr>
        <w:t xml:space="preserve">unvollständig und andere Teilpolygone müssen Fläche von </w:t>
      </w:r>
      <w:r w:rsidR="00106D50" w:rsidRPr="00142CFE">
        <w:rPr>
          <w:rFonts w:cs="Helvetica"/>
        </w:rPr>
        <w:t>CP</w:t>
      </w:r>
      <w:r w:rsidR="00106D50" w:rsidRPr="00142CFE">
        <w:rPr>
          <w:rFonts w:cs="Helvetica"/>
          <w:vertAlign w:val="subscript"/>
        </w:rPr>
        <w:t>i</w:t>
      </w:r>
      <w:r w:rsidR="00106D50" w:rsidRPr="00142CFE">
        <w:rPr>
          <w:rFonts w:cs="Helvetica"/>
        </w:rPr>
        <w:t xml:space="preserve"> übernehmen</w:t>
      </w:r>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lastRenderedPageBreak/>
        <w:t xml:space="preserve">Die Neuordnung wird innerhalb der Prozedur </w:t>
      </w:r>
      <w:commentRangeStart w:id="100"/>
      <w:commentRangeStart w:id="101"/>
      <w:r w:rsidRPr="00142CFE">
        <w:rPr>
          <w:rFonts w:cs="Helvetica"/>
          <w:i/>
          <w:iCs/>
        </w:rPr>
        <w:t>OrderPieces</w:t>
      </w:r>
      <w:r w:rsidRPr="00142CFE">
        <w:rPr>
          <w:rFonts w:cs="Helvetica"/>
        </w:rPr>
        <w:t xml:space="preserve"> </w:t>
      </w:r>
      <w:commentRangeEnd w:id="100"/>
      <w:r w:rsidR="00270757">
        <w:rPr>
          <w:rStyle w:val="Kommentarzeichen"/>
          <w:rFonts w:ascii="Helvetica" w:eastAsia="Times New Roman" w:hAnsi="Helvetica" w:cs="Times New Roman"/>
          <w:lang w:eastAsia="de-DE"/>
        </w:rPr>
        <w:commentReference w:id="100"/>
      </w:r>
      <w:commentRangeEnd w:id="101"/>
      <w:r w:rsidR="00106D50">
        <w:rPr>
          <w:rStyle w:val="Kommentarzeichen"/>
          <w:rFonts w:ascii="Helvetica" w:eastAsia="Times New Roman" w:hAnsi="Helvetica" w:cs="Times New Roman"/>
          <w:lang w:eastAsia="de-DE"/>
        </w:rPr>
        <w:commentReference w:id="101"/>
      </w:r>
      <w:r w:rsidRPr="00142CFE">
        <w:rPr>
          <w:rFonts w:cs="Helvetica"/>
        </w:rPr>
        <w:t xml:space="preserve">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1166A54F"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w:t>
      </w:r>
      <w:commentRangeStart w:id="102"/>
      <w:commentRangeStart w:id="103"/>
      <w:commentRangeStart w:id="104"/>
      <w:r w:rsidRPr="00142CFE">
        <w:rPr>
          <w:rFonts w:cs="Helvetica"/>
        </w:rPr>
        <w:t xml:space="preserve">6, 15, 17, 19,21,31] </w:t>
      </w:r>
      <w:commentRangeEnd w:id="102"/>
      <w:r w:rsidRPr="00142CFE">
        <w:rPr>
          <w:rStyle w:val="Kommentarzeichen"/>
          <w:rFonts w:cs="Helvetica"/>
        </w:rPr>
        <w:commentReference w:id="102"/>
      </w:r>
      <w:commentRangeEnd w:id="103"/>
      <w:r w:rsidR="00AF0B47">
        <w:rPr>
          <w:rStyle w:val="Kommentarzeichen"/>
          <w:rFonts w:ascii="Helvetica" w:eastAsia="Times New Roman" w:hAnsi="Helvetica" w:cs="Times New Roman"/>
          <w:lang w:eastAsia="de-DE"/>
        </w:rPr>
        <w:commentReference w:id="103"/>
      </w:r>
      <w:commentRangeEnd w:id="104"/>
      <w:r w:rsidR="00106D50">
        <w:rPr>
          <w:rStyle w:val="Kommentarzeichen"/>
          <w:rFonts w:ascii="Helvetica" w:eastAsia="Times New Roman" w:hAnsi="Helvetica" w:cs="Times New Roman"/>
          <w:lang w:eastAsia="de-DE"/>
        </w:rPr>
        <w:commentReference w:id="104"/>
      </w:r>
      <w:r w:rsidRPr="00142CFE">
        <w:rPr>
          <w:rFonts w:cs="Helvetica"/>
        </w:rPr>
        <w:t>werde</w:t>
      </w:r>
      <w:r w:rsidR="00AF0B47">
        <w:rPr>
          <w:rFonts w:cs="Helvetica"/>
        </w:rPr>
        <w:t>n</w:t>
      </w:r>
      <w:r w:rsidRPr="00142CFE">
        <w:rPr>
          <w:rFonts w:cs="Helvetica"/>
        </w:rPr>
        <w:t xml:space="preserve"> Möglichkeiten einer solchen Aufteilung vorgestellt. Ein Vorgehen wäre zum Beispiel</w:t>
      </w:r>
      <w:r w:rsidR="00AF0B47">
        <w:rPr>
          <w:rFonts w:cs="Helvetica"/>
        </w:rPr>
        <w:t>,</w:t>
      </w:r>
      <w:r w:rsidRPr="00142CFE">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142CFE" w:rsidRDefault="00522A07" w:rsidP="00C120E3">
      <w:pPr>
        <w:rPr>
          <w:rFonts w:cs="Helvetica"/>
        </w:rPr>
      </w:pPr>
      <w:r w:rsidRPr="00142CFE">
        <w:rPr>
          <w:rFonts w:cs="Helvetica"/>
        </w:rPr>
        <w:t>Hieraus wird ersichtlich, dass es verschiedene Möglichkeiten gibt</w:t>
      </w:r>
      <w:r w:rsidR="00740CDA">
        <w:rPr>
          <w:rFonts w:cs="Helvetica"/>
        </w:rPr>
        <w:t>,</w:t>
      </w:r>
      <w:r w:rsidRPr="00142CFE">
        <w:rPr>
          <w:rFonts w:cs="Helvetica"/>
        </w:rPr>
        <w:t xml:space="preserve"> ein Polygon in konvexe Teilpolygone aufzuteilen. </w:t>
      </w:r>
      <w:commentRangeStart w:id="105"/>
      <w:r w:rsidRPr="00142CFE">
        <w:rPr>
          <w:rFonts w:cs="Helvetica"/>
        </w:rPr>
        <w:t xml:space="preserve">Zum Schluss dieser Arbeit wird besprochen, welche Auswirkungen diese </w:t>
      </w:r>
      <w:r w:rsidR="00106D50">
        <w:rPr>
          <w:rFonts w:cs="Helvetica"/>
        </w:rPr>
        <w:t>vorbereitenden Schritte</w:t>
      </w:r>
      <w:r w:rsidRPr="00142CFE">
        <w:rPr>
          <w:rFonts w:cs="Helvetica"/>
        </w:rPr>
        <w:t xml:space="preserve"> auf den Verlauf des vorg</w:t>
      </w:r>
      <w:r w:rsidR="00106D50">
        <w:rPr>
          <w:rFonts w:cs="Helvetica"/>
        </w:rPr>
        <w:t>estellten Algorithmus haben können</w:t>
      </w:r>
      <w:r w:rsidRPr="00142CFE">
        <w:rPr>
          <w:rFonts w:cs="Helvetica"/>
        </w:rPr>
        <w:t>.</w:t>
      </w:r>
      <w:commentRangeEnd w:id="105"/>
      <w:r w:rsidRPr="00142CFE">
        <w:rPr>
          <w:rStyle w:val="Kommentarzeichen"/>
          <w:rFonts w:cs="Helvetica"/>
        </w:rPr>
        <w:commentReference w:id="105"/>
      </w:r>
    </w:p>
    <w:p w14:paraId="3E7F5640" w14:textId="6AF49137" w:rsidR="00522A07" w:rsidRDefault="00522A07" w:rsidP="00C120E3">
      <w:pPr>
        <w:rPr>
          <w:rFonts w:cs="Helvetica"/>
        </w:rPr>
      </w:pPr>
    </w:p>
    <w:p w14:paraId="4373EB2F" w14:textId="51123BD2" w:rsidR="003C04F6" w:rsidRDefault="003C04F6" w:rsidP="00C120E3">
      <w:pPr>
        <w:rPr>
          <w:rFonts w:cs="Helvetica"/>
        </w:rPr>
      </w:pPr>
    </w:p>
    <w:p w14:paraId="4762EC91"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06"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07" w:author="Sebastian Loder" w:date="2022-01-20T18:25:00Z">
            <w:rPr>
              <w:rFonts w:ascii="Courier New" w:hAnsi="Courier New" w:cs="Courier New"/>
              <w:color w:val="767171" w:themeColor="background2" w:themeShade="80"/>
              <w:sz w:val="18"/>
            </w:rPr>
          </w:rPrChange>
        </w:rPr>
        <w:t>1  // Input: Nj - Node of the connectivity Graph</w:t>
      </w:r>
    </w:p>
    <w:p w14:paraId="391A407B"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08" w:author="Sebastian Loder" w:date="2022-01-20T18:25:00Z">
            <w:rPr>
              <w:rFonts w:ascii="Courier New" w:hAnsi="Courier New" w:cs="Courier New"/>
              <w:color w:val="767171" w:themeColor="background2" w:themeShade="80"/>
              <w:sz w:val="18"/>
            </w:rPr>
          </w:rPrChange>
        </w:rPr>
      </w:pPr>
    </w:p>
    <w:p w14:paraId="3F28854D"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09"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10" w:author="Sebastian Loder" w:date="2022-01-20T18:25:00Z">
            <w:rPr>
              <w:rFonts w:ascii="Courier New" w:hAnsi="Courier New" w:cs="Courier New"/>
              <w:color w:val="767171" w:themeColor="background2" w:themeShade="80"/>
              <w:sz w:val="18"/>
            </w:rPr>
          </w:rPrChange>
        </w:rPr>
        <w:t>2  Function OderPieces(Nj)</w:t>
      </w:r>
    </w:p>
    <w:p w14:paraId="108EB3EA"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11"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12" w:author="Sebastian Loder" w:date="2022-01-20T18:25:00Z">
            <w:rPr>
              <w:rFonts w:ascii="Courier New" w:hAnsi="Courier New" w:cs="Courier New"/>
              <w:color w:val="767171" w:themeColor="background2" w:themeShade="80"/>
              <w:sz w:val="18"/>
            </w:rPr>
          </w:rPrChange>
        </w:rPr>
        <w:t>3     if Nj has not beeing marked then</w:t>
      </w:r>
    </w:p>
    <w:p w14:paraId="4D98E2C9"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13"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14" w:author="Sebastian Loder" w:date="2022-01-20T18:25:00Z">
            <w:rPr>
              <w:rFonts w:ascii="Courier New" w:hAnsi="Courier New" w:cs="Courier New"/>
              <w:color w:val="767171" w:themeColor="background2" w:themeShade="80"/>
              <w:sz w:val="18"/>
            </w:rPr>
          </w:rPrChange>
        </w:rPr>
        <w:t xml:space="preserve">4         if Nj is a leaf node then    </w:t>
      </w:r>
    </w:p>
    <w:p w14:paraId="7D411D7F"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15"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16" w:author="Sebastian Loder" w:date="2022-01-20T18:25:00Z">
            <w:rPr>
              <w:rFonts w:ascii="Courier New" w:hAnsi="Courier New" w:cs="Courier New"/>
              <w:color w:val="767171" w:themeColor="background2" w:themeShade="80"/>
              <w:sz w:val="18"/>
            </w:rPr>
          </w:rPrChange>
        </w:rPr>
        <w:t>5             Mark(Nj)</w:t>
      </w:r>
    </w:p>
    <w:p w14:paraId="4615813B"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17"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18" w:author="Sebastian Loder" w:date="2022-01-20T18:25:00Z">
            <w:rPr>
              <w:rFonts w:ascii="Courier New" w:hAnsi="Courier New" w:cs="Courier New"/>
              <w:color w:val="767171" w:themeColor="background2" w:themeShade="80"/>
              <w:sz w:val="18"/>
            </w:rPr>
          </w:rPrChange>
        </w:rPr>
        <w:t>6             output(CPj)</w:t>
      </w:r>
    </w:p>
    <w:p w14:paraId="420B8415"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19"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20" w:author="Sebastian Loder" w:date="2022-01-20T18:25:00Z">
            <w:rPr>
              <w:rFonts w:ascii="Courier New" w:hAnsi="Courier New" w:cs="Courier New"/>
              <w:color w:val="767171" w:themeColor="background2" w:themeShade="80"/>
              <w:sz w:val="18"/>
            </w:rPr>
          </w:rPrChange>
        </w:rPr>
        <w:t>7             for each Nk in Neighbors(Nj)</w:t>
      </w:r>
    </w:p>
    <w:p w14:paraId="4ED6F6B0"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21"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22" w:author="Sebastian Loder" w:date="2022-01-20T18:25:00Z">
            <w:rPr>
              <w:rFonts w:ascii="Courier New" w:hAnsi="Courier New" w:cs="Courier New"/>
              <w:color w:val="767171" w:themeColor="background2" w:themeShade="80"/>
              <w:sz w:val="18"/>
            </w:rPr>
          </w:rPrChange>
        </w:rPr>
        <w:t>8                 OrderPieces(Nk)</w:t>
      </w:r>
    </w:p>
    <w:p w14:paraId="27C2AEB5"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23"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24" w:author="Sebastian Loder" w:date="2022-01-20T18:25:00Z">
            <w:rPr>
              <w:rFonts w:ascii="Courier New" w:hAnsi="Courier New" w:cs="Courier New"/>
              <w:color w:val="767171" w:themeColor="background2" w:themeShade="80"/>
              <w:sz w:val="18"/>
            </w:rPr>
          </w:rPrChange>
        </w:rPr>
        <w:t>9         else</w:t>
      </w:r>
    </w:p>
    <w:p w14:paraId="72B51763"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25"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26" w:author="Sebastian Loder" w:date="2022-01-20T18:25:00Z">
            <w:rPr>
              <w:rFonts w:ascii="Courier New" w:hAnsi="Courier New" w:cs="Courier New"/>
              <w:color w:val="767171" w:themeColor="background2" w:themeShade="80"/>
              <w:sz w:val="18"/>
            </w:rPr>
          </w:rPrChange>
        </w:rPr>
        <w:t>10            Mark(Nj)</w:t>
      </w:r>
    </w:p>
    <w:p w14:paraId="284F35AA"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27"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28" w:author="Sebastian Loder" w:date="2022-01-20T18:25:00Z">
            <w:rPr>
              <w:rFonts w:ascii="Courier New" w:hAnsi="Courier New" w:cs="Courier New"/>
              <w:color w:val="767171" w:themeColor="background2" w:themeShade="80"/>
              <w:sz w:val="18"/>
            </w:rPr>
          </w:rPrChange>
        </w:rPr>
        <w:t>11            for each Nk in Neighbors(Nj)</w:t>
      </w:r>
    </w:p>
    <w:p w14:paraId="01CA889D"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29"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30" w:author="Sebastian Loder" w:date="2022-01-20T18:25:00Z">
            <w:rPr>
              <w:rFonts w:ascii="Courier New" w:hAnsi="Courier New" w:cs="Courier New"/>
              <w:color w:val="767171" w:themeColor="background2" w:themeShade="80"/>
              <w:sz w:val="18"/>
            </w:rPr>
          </w:rPrChange>
        </w:rPr>
        <w:t>12                OrderPieces(Nk)</w:t>
      </w:r>
    </w:p>
    <w:p w14:paraId="51E797F2"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31"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32" w:author="Sebastian Loder" w:date="2022-01-20T18:25:00Z">
            <w:rPr>
              <w:rFonts w:ascii="Courier New" w:hAnsi="Courier New" w:cs="Courier New"/>
              <w:color w:val="767171" w:themeColor="background2" w:themeShade="80"/>
              <w:sz w:val="18"/>
            </w:rPr>
          </w:rPrChange>
        </w:rPr>
        <w:t>13            output(CPj)</w:t>
      </w:r>
    </w:p>
    <w:p w14:paraId="3CBCFF80" w14:textId="77777777" w:rsidR="003C04F6" w:rsidRPr="00F55ECA" w:rsidRDefault="003C04F6" w:rsidP="003C04F6">
      <w:pPr>
        <w:spacing w:after="0" w:line="240" w:lineRule="auto"/>
        <w:rPr>
          <w:rFonts w:cs="Helvetica"/>
          <w:sz w:val="18"/>
          <w:lang w:val="en-US"/>
          <w:rPrChange w:id="133" w:author="Sebastian Loder" w:date="2022-01-20T18:25:00Z">
            <w:rPr>
              <w:rFonts w:cs="Helvetica"/>
              <w:sz w:val="18"/>
            </w:rPr>
          </w:rPrChange>
        </w:rPr>
      </w:pPr>
      <w:r w:rsidRPr="00F55ECA">
        <w:rPr>
          <w:rFonts w:ascii="Courier New" w:hAnsi="Courier New" w:cs="Courier New"/>
          <w:color w:val="767171" w:themeColor="background2" w:themeShade="80"/>
          <w:sz w:val="18"/>
          <w:lang w:val="en-US"/>
          <w:rPrChange w:id="134" w:author="Sebastian Loder" w:date="2022-01-20T18:25:00Z">
            <w:rPr>
              <w:rFonts w:ascii="Courier New" w:hAnsi="Courier New" w:cs="Courier New"/>
              <w:color w:val="767171" w:themeColor="background2" w:themeShade="80"/>
              <w:sz w:val="18"/>
            </w:rPr>
          </w:rPrChange>
        </w:rPr>
        <w:t>14 end OrderPieces(Nj)</w:t>
      </w:r>
      <w:r w:rsidRPr="00F55ECA">
        <w:rPr>
          <w:rFonts w:ascii="Courier New" w:hAnsi="Courier New" w:cs="Courier New"/>
          <w:sz w:val="18"/>
          <w:lang w:val="en-US"/>
          <w:rPrChange w:id="135" w:author="Sebastian Loder" w:date="2022-01-20T18:25:00Z">
            <w:rPr>
              <w:rFonts w:ascii="Courier New" w:hAnsi="Courier New" w:cs="Courier New"/>
              <w:sz w:val="18"/>
            </w:rPr>
          </w:rPrChange>
        </w:rPr>
        <w:t xml:space="preserve">  </w:t>
      </w:r>
      <w:r w:rsidRPr="00F55ECA">
        <w:rPr>
          <w:rFonts w:cs="Helvetica"/>
          <w:sz w:val="18"/>
          <w:lang w:val="en-US"/>
          <w:rPrChange w:id="136" w:author="Sebastian Loder" w:date="2022-01-20T18:25:00Z">
            <w:rPr>
              <w:rFonts w:cs="Helvetica"/>
              <w:sz w:val="18"/>
            </w:rPr>
          </w:rPrChange>
        </w:rPr>
        <w:t xml:space="preserve"> </w:t>
      </w:r>
    </w:p>
    <w:p w14:paraId="438DC7A6" w14:textId="77777777" w:rsidR="003C04F6" w:rsidRPr="00F55ECA" w:rsidRDefault="003C04F6" w:rsidP="00C120E3">
      <w:pPr>
        <w:rPr>
          <w:rFonts w:cs="Helvetica"/>
          <w:lang w:val="en-US"/>
          <w:rPrChange w:id="137" w:author="Sebastian Loder" w:date="2022-01-20T18:25:00Z">
            <w:rPr>
              <w:rFonts w:cs="Helvetica"/>
            </w:rPr>
          </w:rPrChange>
        </w:rPr>
      </w:pPr>
    </w:p>
    <w:p w14:paraId="361CA3B3" w14:textId="77777777" w:rsidR="00522A07" w:rsidRPr="00142CFE" w:rsidRDefault="00522A07" w:rsidP="00C120E3">
      <w:pPr>
        <w:pStyle w:val="berschrift2"/>
      </w:pPr>
      <w:r w:rsidRPr="00142CFE">
        <w:t>Ordnung der Teilpolygone</w:t>
      </w:r>
    </w:p>
    <w:p w14:paraId="03C0EAB0" w14:textId="06857950" w:rsidR="00522A07" w:rsidRPr="00142CFE" w:rsidRDefault="00522A07" w:rsidP="00C120E3">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00556282">
        <w:rPr>
          <w:rFonts w:cs="Helvetica"/>
        </w:rPr>
        <w:t>,</w:t>
      </w:r>
      <w:r w:rsidRPr="00142CFE">
        <w:rPr>
          <w:rFonts w:cs="Helvetica"/>
        </w:rPr>
        <w:t>…</w:t>
      </w:r>
      <w:r w:rsidR="00EA16B2">
        <w:rPr>
          <w:rFonts w:cs="Helvetica"/>
        </w:rPr>
        <w:t>,</w:t>
      </w:r>
      <w:r w:rsidRPr="00142CFE">
        <w:rPr>
          <w:rFonts w:cs="Helvetica"/>
        </w:rPr>
        <w:t>CP</w:t>
      </w:r>
      <w:r w:rsidRPr="00142CFE">
        <w:rPr>
          <w:rFonts w:cs="Helvetica"/>
          <w:vertAlign w:val="subscript"/>
        </w:rPr>
        <w:t>p</w:t>
      </w:r>
      <w:r w:rsidRPr="00142CFE">
        <w:rPr>
          <w:rFonts w:cs="Helvetica"/>
        </w:rPr>
        <w:t xml:space="preserve"> zerlegt wurde. Die Indizes der Teilpolygone können willkürlich geordnet sein und </w:t>
      </w:r>
      <w:r w:rsidR="00EA16B2">
        <w:rPr>
          <w:rFonts w:cs="Helvetica"/>
        </w:rPr>
        <w:t>geben</w:t>
      </w:r>
      <w:r w:rsidR="00EA16B2" w:rsidRPr="00142CFE">
        <w:rPr>
          <w:rFonts w:cs="Helvetica"/>
        </w:rPr>
        <w:t xml:space="preserve"> </w:t>
      </w:r>
      <w:r w:rsidRPr="00142CFE">
        <w:rPr>
          <w:rFonts w:cs="Helvetica"/>
        </w:rPr>
        <w:t xml:space="preserve">keine Aussage über die tatsächliche Anordnung im Polygon P. Aus diesem Grund werden die Teilpolygone zuerst neu geordnet, </w:t>
      </w:r>
      <w:r w:rsidR="00EA16B2">
        <w:rPr>
          <w:rFonts w:cs="Helvetica"/>
        </w:rPr>
        <w:t>was für den anschließend dargestellten Algorithmus erforderlich ist</w:t>
      </w:r>
      <w:r w:rsidRPr="00142CFE">
        <w:rPr>
          <w:rFonts w:cs="Helvetica"/>
        </w:rPr>
        <w:t xml:space="preserve">. Dazu wird ein </w:t>
      </w:r>
      <w:commentRangeStart w:id="138"/>
      <w:r w:rsidRPr="00142CFE">
        <w:rPr>
          <w:rFonts w:cs="Helvetica"/>
        </w:rPr>
        <w:t>Verbindungsgraph</w:t>
      </w:r>
      <w:commentRangeEnd w:id="138"/>
      <w:r w:rsidRPr="00142CFE">
        <w:rPr>
          <w:rStyle w:val="Kommentarzeichen"/>
          <w:rFonts w:cs="Helvetica"/>
        </w:rPr>
        <w:commentReference w:id="138"/>
      </w:r>
      <w:r w:rsidRPr="00142CFE">
        <w:rPr>
          <w:rFonts w:cs="Helvetica"/>
        </w:rPr>
        <w:t xml:space="preserve"> G </w:t>
      </w:r>
      <w:r w:rsidR="00816F1B">
        <w:rPr>
          <w:rFonts w:cs="Helvetica"/>
        </w:rPr>
        <w:t>gebildet</w:t>
      </w:r>
      <w:r w:rsidRPr="00142CFE">
        <w:rPr>
          <w:rFonts w:cs="Helvetica"/>
        </w:rPr>
        <w:t xml:space="preserve"> </w:t>
      </w:r>
      <w:r w:rsidR="00816F1B">
        <w:rPr>
          <w:rFonts w:cs="Helvetica"/>
        </w:rPr>
        <w:t xml:space="preserve">und </w:t>
      </w:r>
      <w:r w:rsidRPr="00142CFE">
        <w:rPr>
          <w:rFonts w:cs="Helvetica"/>
        </w:rPr>
        <w:t xml:space="preserve">anhand dessen mittels einer Tiefensuche eine Ordnung erzeugt. </w:t>
      </w:r>
      <w:r w:rsidR="00C73938">
        <w:rPr>
          <w:rFonts w:cs="Helvetica"/>
        </w:rPr>
        <w:t>Jedes</w:t>
      </w:r>
      <w:r w:rsidRPr="00142CFE">
        <w:rPr>
          <w:rFonts w:cs="Helvetica"/>
        </w:rPr>
        <w:t xml:space="preserve"> Teilpolygon CP</w:t>
      </w:r>
      <w:r w:rsidRPr="00142CFE">
        <w:rPr>
          <w:rFonts w:cs="Helvetica"/>
          <w:vertAlign w:val="subscript"/>
        </w:rPr>
        <w:t>i</w:t>
      </w:r>
      <w:r w:rsidRPr="00142CFE">
        <w:rPr>
          <w:rFonts w:cs="Helvetica"/>
        </w:rPr>
        <w:t xml:space="preserve"> wird </w:t>
      </w:r>
      <w:r w:rsidR="00C73938">
        <w:rPr>
          <w:rFonts w:cs="Helvetica"/>
        </w:rPr>
        <w:t>durch einen</w:t>
      </w:r>
      <w:r w:rsidR="00C73938" w:rsidRPr="00142CFE">
        <w:rPr>
          <w:rFonts w:cs="Helvetica"/>
        </w:rPr>
        <w:t xml:space="preserve"> </w:t>
      </w:r>
      <w:r w:rsidRPr="00142CFE">
        <w:rPr>
          <w:rFonts w:cs="Helvetica"/>
        </w:rPr>
        <w:t>Knoten N</w:t>
      </w:r>
      <w:r w:rsidRPr="00142CFE">
        <w:rPr>
          <w:rFonts w:cs="Helvetica"/>
          <w:vertAlign w:val="subscript"/>
        </w:rPr>
        <w:t>i</w:t>
      </w:r>
      <w:r w:rsidRPr="00142CFE">
        <w:rPr>
          <w:rFonts w:cs="Helvetica"/>
        </w:rPr>
        <w:t xml:space="preserve"> in G </w:t>
      </w:r>
      <w:r w:rsidR="00C73938">
        <w:rPr>
          <w:rFonts w:cs="Helvetica"/>
        </w:rPr>
        <w:lastRenderedPageBreak/>
        <w:t>abgebildet. F</w:t>
      </w:r>
      <w:r w:rsidRPr="00142CFE">
        <w:rPr>
          <w:rFonts w:cs="Helvetica"/>
        </w:rPr>
        <w:t>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00611455">
        <w:rPr>
          <w:rFonts w:cs="Helvetica"/>
        </w:rPr>
        <w:t xml:space="preserve"> </w:t>
      </w:r>
      <w:r w:rsidRPr="00142CFE">
        <w:rPr>
          <w:rFonts w:cs="Helvetica"/>
        </w:rPr>
        <w:t>wird eine Kante zum jeweils korrespondierenden Knoten N</w:t>
      </w:r>
      <w:r w:rsidRPr="00142CFE">
        <w:rPr>
          <w:rFonts w:cs="Helvetica"/>
          <w:vertAlign w:val="subscript"/>
        </w:rPr>
        <w:t>k</w:t>
      </w:r>
      <w:r w:rsidRPr="00142CFE">
        <w:rPr>
          <w:rFonts w:cs="Helvetica"/>
        </w:rPr>
        <w:t xml:space="preserve"> eingefügt.</w:t>
      </w:r>
    </w:p>
    <w:p w14:paraId="1AF8218E" w14:textId="0CD356E3" w:rsidR="00522A07" w:rsidRPr="00142CFE" w:rsidRDefault="00522A07" w:rsidP="00C120E3">
      <w:pPr>
        <w:rPr>
          <w:rFonts w:cs="Helvetica"/>
        </w:rPr>
      </w:pPr>
      <w:r w:rsidRPr="00142CFE">
        <w:rPr>
          <w:rFonts w:cs="Helvetica"/>
        </w:rPr>
        <w:t xml:space="preserve">Wir definieren </w:t>
      </w:r>
      <w:r w:rsidR="00C73938">
        <w:rPr>
          <w:rFonts w:cs="Helvetica"/>
        </w:rPr>
        <w:t xml:space="preserve">einen </w:t>
      </w:r>
      <w:r w:rsidRPr="00142CFE">
        <w:rPr>
          <w:rFonts w:cs="Helvetica"/>
        </w:rPr>
        <w:t>Knoten N</w:t>
      </w:r>
      <w:r w:rsidRPr="00142CFE">
        <w:rPr>
          <w:rFonts w:cs="Helvetica"/>
          <w:vertAlign w:val="subscript"/>
        </w:rPr>
        <w:t>i</w:t>
      </w:r>
      <w:r w:rsidRPr="00142CFE">
        <w:rPr>
          <w:rFonts w:cs="Helvetica"/>
        </w:rPr>
        <w:t xml:space="preserve"> in </w:t>
      </w:r>
      <w:r w:rsidR="00C73938">
        <w:rPr>
          <w:rFonts w:cs="Helvetica"/>
        </w:rPr>
        <w:t>G</w:t>
      </w:r>
      <w:r w:rsidR="00C73938" w:rsidRPr="00142CFE">
        <w:rPr>
          <w:rFonts w:cs="Helvetica"/>
        </w:rPr>
        <w:t xml:space="preserve"> </w:t>
      </w:r>
      <w:r w:rsidRPr="00142CFE">
        <w:rPr>
          <w:rFonts w:cs="Helvetica"/>
        </w:rPr>
        <w:t>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w:t>
      </w:r>
      <w:commentRangeStart w:id="139"/>
      <w:r w:rsidR="00FC6435">
        <w:rPr>
          <w:rFonts w:cs="Helvetica"/>
        </w:rPr>
        <w:t xml:space="preserve">besucht </w:t>
      </w:r>
      <w:r w:rsidRPr="00142CFE">
        <w:rPr>
          <w:rFonts w:cs="Helvetica"/>
        </w:rPr>
        <w:t xml:space="preserve">markiert </w:t>
      </w:r>
      <w:r w:rsidR="00FC6435">
        <w:rPr>
          <w:rFonts w:cs="Helvetica"/>
        </w:rPr>
        <w:t>wurden</w:t>
      </w:r>
      <w:r w:rsidRPr="00142CFE">
        <w:rPr>
          <w:rFonts w:cs="Helvetica"/>
        </w:rPr>
        <w:t>.</w:t>
      </w:r>
      <w:commentRangeEnd w:id="139"/>
      <w:r w:rsidR="00FC6435">
        <w:rPr>
          <w:rStyle w:val="Kommentarzeichen"/>
          <w:rFonts w:ascii="Helvetica" w:eastAsia="Times New Roman" w:hAnsi="Helvetica" w:cs="Times New Roman"/>
          <w:lang w:eastAsia="de-DE"/>
        </w:rPr>
        <w:commentReference w:id="139"/>
      </w:r>
    </w:p>
    <w:p w14:paraId="3C2C003B" w14:textId="443B4529" w:rsidR="00522A07" w:rsidRPr="00142CFE" w:rsidRDefault="00522A07" w:rsidP="00C120E3">
      <w:pPr>
        <w:rPr>
          <w:rFonts w:cs="Helvetica"/>
        </w:rPr>
      </w:pPr>
      <w:r w:rsidRPr="00142CFE">
        <w:rPr>
          <w:rFonts w:cs="Helvetica"/>
        </w:rPr>
        <w:t xml:space="preserve">Die Prozedur </w:t>
      </w:r>
      <w:commentRangeStart w:id="140"/>
      <w:r w:rsidRPr="00142CFE">
        <w:rPr>
          <w:rFonts w:cs="Helvetica"/>
          <w:i/>
          <w:iCs/>
        </w:rPr>
        <w:t>OrderPieces</w:t>
      </w:r>
      <w:commentRangeEnd w:id="140"/>
      <w:r w:rsidRPr="00142CFE">
        <w:rPr>
          <w:rStyle w:val="Kommentarzeichen"/>
          <w:rFonts w:cs="Helvetica"/>
        </w:rPr>
        <w:commentReference w:id="140"/>
      </w:r>
      <w:r w:rsidRPr="00142CFE">
        <w:rPr>
          <w:rFonts w:cs="Helvetica"/>
        </w:rPr>
        <w:t xml:space="preserve"> beschreibt nun die Neuordnung der Teilpolygone. </w:t>
      </w:r>
      <w:r w:rsidRPr="00142CFE">
        <w:rPr>
          <w:rFonts w:cs="Helvetica"/>
          <w:i/>
          <w:iCs/>
        </w:rPr>
        <w:t>OrderPieces</w:t>
      </w:r>
      <w:r w:rsidRPr="00142CFE">
        <w:rPr>
          <w:rFonts w:cs="Helvetica"/>
        </w:rPr>
        <w:t xml:space="preserve"> wird mit einem </w:t>
      </w:r>
      <w:r w:rsidR="007374C9">
        <w:rPr>
          <w:rFonts w:cs="Helvetica"/>
        </w:rPr>
        <w:t xml:space="preserve">beliebigen </w:t>
      </w:r>
      <w:r w:rsidRPr="00142CFE">
        <w:rPr>
          <w:rFonts w:cs="Helvetica"/>
        </w:rPr>
        <w:t>Knoten N</w:t>
      </w:r>
      <w:r w:rsidRPr="00142CFE">
        <w:rPr>
          <w:rFonts w:cs="Helvetica"/>
          <w:vertAlign w:val="subscript"/>
        </w:rPr>
        <w:t>i</w:t>
      </w:r>
      <w:r w:rsidRPr="00142CFE">
        <w:rPr>
          <w:rFonts w:cs="Helvetica"/>
        </w:rPr>
        <w:t xml:space="preserve"> von G </w:t>
      </w:r>
      <w:r w:rsidR="007374C9" w:rsidRPr="00142CFE">
        <w:rPr>
          <w:rFonts w:cs="Helvetica"/>
        </w:rPr>
        <w:t>initial</w:t>
      </w:r>
      <w:r w:rsidR="007374C9">
        <w:rPr>
          <w:rFonts w:cs="Helvetica"/>
        </w:rPr>
        <w:t xml:space="preserve"> aufgerufen</w:t>
      </w:r>
      <w:r w:rsidRPr="00142CFE">
        <w:rPr>
          <w:rFonts w:cs="Helvetica"/>
        </w:rPr>
        <w:t>. Zuerst wird geprüft, ob N</w:t>
      </w:r>
      <w:r w:rsidRPr="00142CFE">
        <w:rPr>
          <w:rFonts w:cs="Helvetica"/>
          <w:vertAlign w:val="subscript"/>
        </w:rPr>
        <w:t>i</w:t>
      </w:r>
      <w:r w:rsidRPr="00142CFE">
        <w:rPr>
          <w:rFonts w:cs="Helvetica"/>
        </w:rPr>
        <w:t xml:space="preserve"> bereits markiert wurde. Ist dies der Fall, kann der Aufruf zurückkehren. Falls N</w:t>
      </w:r>
      <w:r w:rsidRPr="00142CFE">
        <w:rPr>
          <w:rFonts w:cs="Helvetica"/>
          <w:vertAlign w:val="subscript"/>
        </w:rPr>
        <w:t>i</w:t>
      </w:r>
      <w:r w:rsidRPr="00142CFE">
        <w:rPr>
          <w:rFonts w:cs="Helvetica"/>
        </w:rPr>
        <w:t xml:space="preserve"> noch nicht markiert wurde, wird geprüft, ob N</w:t>
      </w:r>
      <w:r w:rsidRPr="00142CFE">
        <w:rPr>
          <w:rFonts w:cs="Helvetica"/>
          <w:vertAlign w:val="subscript"/>
        </w:rPr>
        <w:t xml:space="preserve">i </w:t>
      </w:r>
      <w:r w:rsidR="007374C9">
        <w:rPr>
          <w:rFonts w:cs="Helvetica"/>
        </w:rPr>
        <w:t xml:space="preserve">nach obiger Definition </w:t>
      </w:r>
      <w:r w:rsidRPr="00142CFE">
        <w:rPr>
          <w:rFonts w:cs="Helvetica"/>
        </w:rPr>
        <w:t>ein Blatt ist. Falls N</w:t>
      </w:r>
      <w:r w:rsidRPr="00142CFE">
        <w:rPr>
          <w:rFonts w:cs="Helvetica"/>
          <w:vertAlign w:val="subscript"/>
        </w:rPr>
        <w:t>i</w:t>
      </w:r>
      <w:r w:rsidRPr="00142CFE">
        <w:rPr>
          <w:rFonts w:cs="Helvetica"/>
        </w:rPr>
        <w:t xml:space="preserve"> kein Blatt ist, dann wird der Knoten markiert und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 Nach dem Rücksprung der Aufrufe</w:t>
      </w:r>
      <w:r w:rsidR="00A766DF">
        <w:rPr>
          <w:rFonts w:cs="Helvetica"/>
        </w:rPr>
        <w:t xml:space="preserve"> aller Nachbarn von CP</w:t>
      </w:r>
      <w:r w:rsidR="00A766DF" w:rsidRPr="00FD5904">
        <w:rPr>
          <w:rFonts w:cs="Helvetica"/>
          <w:vertAlign w:val="subscript"/>
        </w:rPr>
        <w:t>i</w:t>
      </w:r>
      <w:r w:rsidRPr="00142CFE">
        <w:rPr>
          <w:rFonts w:cs="Helvetica"/>
        </w:rPr>
        <w:t xml:space="preserve"> wird CP</w:t>
      </w:r>
      <w:r w:rsidRPr="00142CFE">
        <w:rPr>
          <w:rFonts w:cs="Helvetica"/>
          <w:vertAlign w:val="subscript"/>
        </w:rPr>
        <w:t xml:space="preserve">i </w:t>
      </w:r>
      <w:r w:rsidRPr="00142CFE">
        <w:rPr>
          <w:rFonts w:cs="Helvetica"/>
        </w:rPr>
        <w:t>ausgegeben. Falls N</w:t>
      </w:r>
      <w:r w:rsidRPr="00FD5904">
        <w:rPr>
          <w:rFonts w:cs="Helvetica"/>
          <w:vertAlign w:val="subscript"/>
        </w:rPr>
        <w:t>i</w:t>
      </w:r>
      <w:r w:rsidRPr="00142CFE">
        <w:rPr>
          <w:rFonts w:cs="Helvetica"/>
        </w:rPr>
        <w:t xml:space="preserve"> ein Blatt ist, dann wird N</w:t>
      </w:r>
      <w:r w:rsidRPr="00FD5904">
        <w:rPr>
          <w:rFonts w:cs="Helvetica"/>
          <w:vertAlign w:val="subscript"/>
        </w:rPr>
        <w:t>i</w:t>
      </w:r>
      <w:r w:rsidRPr="00142CFE">
        <w:rPr>
          <w:rFonts w:cs="Helvetica"/>
        </w:rPr>
        <w:t xml:space="preserve"> markiert und CP</w:t>
      </w:r>
      <w:r w:rsidRPr="00142CFE">
        <w:rPr>
          <w:rFonts w:cs="Helvetica"/>
          <w:vertAlign w:val="subscript"/>
        </w:rPr>
        <w:t xml:space="preserve">i </w:t>
      </w:r>
      <w:r w:rsidRPr="00142CFE">
        <w:rPr>
          <w:rFonts w:cs="Helvetica"/>
        </w:rPr>
        <w:t>ausgegeben. Anschließend wird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w:t>
      </w:r>
    </w:p>
    <w:p w14:paraId="7F11A162" w14:textId="30D90B77" w:rsidR="00522A07" w:rsidRPr="00142CFE" w:rsidRDefault="00522A07" w:rsidP="00C120E3">
      <w:pPr>
        <w:rPr>
          <w:rFonts w:cs="Helvetica"/>
        </w:rPr>
      </w:pPr>
      <w:r w:rsidRPr="00142CFE">
        <w:rPr>
          <w:rFonts w:cs="Helvetica"/>
        </w:rPr>
        <w:t xml:space="preserve">Die neue Ordnung </w:t>
      </w:r>
      <w:r w:rsidR="00A766DF">
        <w:rPr>
          <w:rFonts w:cs="Helvetica"/>
        </w:rPr>
        <w:t>der</w:t>
      </w:r>
      <w:r w:rsidRPr="00142CFE">
        <w:rPr>
          <w:rFonts w:cs="Helvetica"/>
        </w:rPr>
        <w:t xml:space="preserve"> CP</w:t>
      </w:r>
      <w:r w:rsidRPr="00142CFE">
        <w:rPr>
          <w:rFonts w:cs="Helvetica"/>
          <w:vertAlign w:val="subscript"/>
        </w:rPr>
        <w:t xml:space="preserve">i  </w:t>
      </w:r>
      <w:r w:rsidRPr="00142CFE">
        <w:rPr>
          <w:rFonts w:cs="Helvetica"/>
        </w:rPr>
        <w:t xml:space="preserve">ist nun die Reihenfolge, in der die Teilpolygone ausgegeben wurden. </w:t>
      </w:r>
      <w:commentRangeStart w:id="141"/>
      <w:commentRangeStart w:id="142"/>
      <w:commentRangeStart w:id="143"/>
      <w:r w:rsidRPr="00142CFE">
        <w:rPr>
          <w:rFonts w:cs="Helvetica"/>
        </w:rPr>
        <w:t>Diese</w:t>
      </w:r>
      <w:commentRangeEnd w:id="141"/>
      <w:r w:rsidRPr="00142CFE">
        <w:rPr>
          <w:rStyle w:val="Kommentarzeichen"/>
          <w:rFonts w:cs="Helvetica"/>
        </w:rPr>
        <w:commentReference w:id="141"/>
      </w:r>
      <w:r w:rsidRPr="00142CFE">
        <w:rPr>
          <w:rFonts w:cs="Helvetica"/>
        </w:rPr>
        <w:t xml:space="preserve"> neu entstandene Ordnung wird in den nächsten Abschnitten genutzt und die Teilpolygone anhand von P</w:t>
      </w:r>
      <w:r w:rsidRPr="00142CFE">
        <w:rPr>
          <w:rFonts w:cs="Helvetica"/>
          <w:vertAlign w:val="superscript"/>
        </w:rPr>
        <w:t>l</w:t>
      </w:r>
      <w:r w:rsidRPr="00142CFE">
        <w:rPr>
          <w:rFonts w:cs="Helvetica"/>
          <w:vertAlign w:val="subscript"/>
        </w:rPr>
        <w:t>L</w:t>
      </w:r>
      <w:r w:rsidRPr="00142CFE">
        <w:rPr>
          <w:rFonts w:cs="Helvetica"/>
        </w:rPr>
        <w:t>, NextNeighbor(CP) und PredPoly(CP), wie sie in Kapitel 6 beschrieben wurden, zu klassifizieren.</w:t>
      </w:r>
      <w:commentRangeEnd w:id="142"/>
      <w:r w:rsidR="002334CC">
        <w:rPr>
          <w:rStyle w:val="Kommentarzeichen"/>
          <w:rFonts w:ascii="Helvetica" w:eastAsia="Times New Roman" w:hAnsi="Helvetica" w:cs="Times New Roman"/>
          <w:lang w:eastAsia="de-DE"/>
        </w:rPr>
        <w:commentReference w:id="142"/>
      </w:r>
      <w:commentRangeEnd w:id="143"/>
      <w:r w:rsidR="00FD5904">
        <w:rPr>
          <w:rStyle w:val="Kommentarzeichen"/>
          <w:rFonts w:ascii="Helvetica" w:eastAsia="Times New Roman" w:hAnsi="Helvetica" w:cs="Times New Roman"/>
          <w:lang w:eastAsia="de-DE"/>
        </w:rPr>
        <w:commentReference w:id="143"/>
      </w:r>
    </w:p>
    <w:p w14:paraId="62693784" w14:textId="77777777" w:rsidR="00522A07" w:rsidRPr="00142CFE" w:rsidRDefault="00522A07" w:rsidP="00C120E3">
      <w:pPr>
        <w:rPr>
          <w:rFonts w:cs="Helvetica"/>
        </w:rPr>
      </w:pPr>
    </w:p>
    <w:p w14:paraId="650F7E5C"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  // Input: Convex polygon CP</w:t>
      </w:r>
    </w:p>
    <w:p w14:paraId="1E6F7C2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p>
    <w:p w14:paraId="35FA606C"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  Function NonConvexDivide(CP)</w:t>
      </w:r>
    </w:p>
    <w:p w14:paraId="6151E5E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     Ls = W(1), Le = W(k)   // k = index of first Site CCW from w1 in W</w:t>
      </w:r>
    </w:p>
    <w:p w14:paraId="1DEE9502"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     PrL, PlL = cut(CP, L)  // partitioning, returns PrL and PlL</w:t>
      </w:r>
    </w:p>
    <w:p w14:paraId="64D73462"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5     while Area(PrL) &lt; AreaRequired(S(PrL)) and Le != wm do</w:t>
      </w:r>
    </w:p>
    <w:p w14:paraId="2F01787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6        if W(k-1) != S1 and W(k-1) in S then </w:t>
      </w:r>
    </w:p>
    <w:p w14:paraId="6676E6B6"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7           S(CPrL) = S(CPrL) + W(k-1)   </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 add previous Site to S(CPrL)</w:t>
      </w:r>
    </w:p>
    <w:p w14:paraId="7A7DB58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8        end</w:t>
      </w:r>
    </w:p>
    <w:p w14:paraId="43A9B49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9        k += 1</w:t>
      </w:r>
    </w:p>
    <w:p w14:paraId="6082CA44"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10       Le = W(k)                     </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 move Le to next point in W</w:t>
      </w:r>
    </w:p>
    <w:p w14:paraId="14968DB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11       PrL, PlL = cut(CP, L)</w:t>
      </w:r>
    </w:p>
    <w:p w14:paraId="6EC848E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12    if Area(PrL) &gt; AreaRequired(S(CPrL)) then</w:t>
      </w:r>
    </w:p>
    <w:p w14:paraId="14A0A294"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13        if Le == Si then</w:t>
      </w:r>
    </w:p>
    <w:p w14:paraId="7189BC23"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14            k1 = 1</w:t>
      </w:r>
    </w:p>
    <w:p w14:paraId="4C0389A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15            while Area(PrL) &gt; AreaRequired(S(PrL)) do</w:t>
      </w:r>
    </w:p>
    <w:p w14:paraId="3EC44D64"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16                k1 = k1 + 1</w:t>
      </w:r>
    </w:p>
    <w:p w14:paraId="0BD9D5F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17                Ls = w(k1)</w:t>
      </w:r>
    </w:p>
    <w:p w14:paraId="3EF30A86"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18            L1 = (w(k1), Le)</w:t>
      </w:r>
    </w:p>
    <w:p w14:paraId="0CE798B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19            T(t1,t2,t3) = (w(k1), w(k1-1), Le)</w:t>
      </w:r>
    </w:p>
    <w:p w14:paraId="2BD961E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20        else</w:t>
      </w:r>
    </w:p>
    <w:p w14:paraId="4D8D4C6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21            L1 = (Ls, w(k-1))</w:t>
      </w:r>
    </w:p>
    <w:p w14:paraId="40B81C4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22            T(t1,t2,t3) = (w(k-1), w(k1), Ls)</w:t>
      </w:r>
    </w:p>
    <w:p w14:paraId="7222817F"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23        end</w:t>
      </w:r>
    </w:p>
    <w:p w14:paraId="30CEE8F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24</w:t>
      </w:r>
    </w:p>
    <w:p w14:paraId="0CCB0626"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25        if Area(PrL1 + T) &gt; AreaRequired(S(CPrL)) then</w:t>
      </w:r>
    </w:p>
    <w:p w14:paraId="63B793CE"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26            interpolate point t on (t1,t2) until Area(PrL + T) == AreaRequired(S(CPrL))</w:t>
      </w:r>
    </w:p>
    <w:p w14:paraId="14AE21E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27            T(t1,t2,t3) = (t1, t, t3)</w:t>
      </w:r>
    </w:p>
    <w:p w14:paraId="77583DA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28            DetachAndAssign(PrL1 + T)</w:t>
      </w:r>
    </w:p>
    <w:p w14:paraId="0F418D6E"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29            DetachAndAssign(PlL1 – T – PredPoly(CP,(t1,t))</w:t>
      </w:r>
    </w:p>
    <w:p w14:paraId="60DB6823"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30        else if Area(PrL1 + PredPoly(CP,(t1,t2)) &lt; AreaRequired(S(CPrL)) then</w:t>
      </w:r>
    </w:p>
    <w:p w14:paraId="5C36E2E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31            interpolate point t on (t1,t2) until Area(PrL + T) == AreaRequired(S(CPrL))</w:t>
      </w:r>
    </w:p>
    <w:p w14:paraId="40AA954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32            T(t1,t2,t3) = (t1, t, t3)</w:t>
      </w:r>
    </w:p>
    <w:p w14:paraId="6B2C84F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33            DetachAndAssign(PrL1 + T)</w:t>
      </w:r>
    </w:p>
    <w:p w14:paraId="25F644A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34            DetachAndAssign(PlL1 – T – PredPoly(CP,(t1,t))</w:t>
      </w:r>
    </w:p>
    <w:p w14:paraId="73B4D923"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35        else</w:t>
      </w:r>
    </w:p>
    <w:p w14:paraId="7BFB1A6F"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36            PS = interiorPoint(t1,t2)</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//PS is new Pseudosite</w:t>
      </w:r>
    </w:p>
    <w:p w14:paraId="6B3204F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37            T(t1,t2,t3) = (t1,PS,t3)</w:t>
      </w:r>
    </w:p>
    <w:p w14:paraId="78F46BB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38            AreaRequired(PS) = AreaRequired(S(CPrL) – Area(PrL1 + T)</w:t>
      </w:r>
    </w:p>
    <w:p w14:paraId="53D42C8F"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lastRenderedPageBreak/>
        <w:t>39            Order(W(PredPoly(CP,(t1,t2))</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//such that w1 = PS if Le != Si and wm = PS if Le == Si</w:t>
      </w:r>
    </w:p>
    <w:p w14:paraId="0DBE39E7"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40            DetachAndAssign(PredPoly(CP,(t1,t2))</w:t>
      </w:r>
    </w:p>
    <w:p w14:paraId="55BFFF2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41            DetachAndAssign(PrL1 + T)</w:t>
      </w:r>
    </w:p>
    <w:p w14:paraId="41AB4EE8"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42            DetachAndAssign(PlL1 + T)</w:t>
      </w:r>
    </w:p>
    <w:p w14:paraId="63FF03C7"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43        end</w:t>
      </w:r>
    </w:p>
    <w:p w14:paraId="4940DFE7"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44    else</w:t>
      </w:r>
    </w:p>
    <w:p w14:paraId="58DA8F5C"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45        t = interiorPoint(wm, w1)</w:t>
      </w:r>
    </w:p>
    <w:p w14:paraId="53BAB29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46        L1 = (t,Si)</w:t>
      </w:r>
    </w:p>
    <w:p w14:paraId="3C61E92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47        DetachAndAssign(PrL1)</w:t>
      </w:r>
    </w:p>
    <w:p w14:paraId="13395927"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48        DetachAndAssign(PlL1)</w:t>
      </w:r>
    </w:p>
    <w:p w14:paraId="1A1DEF8F"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49    end</w:t>
      </w:r>
    </w:p>
    <w:p w14:paraId="097BF1E2" w14:textId="77777777" w:rsidR="003C04F6" w:rsidRPr="007D65EE" w:rsidRDefault="003C04F6" w:rsidP="003C04F6">
      <w:pPr>
        <w:spacing w:after="0" w:line="240" w:lineRule="auto"/>
        <w:rPr>
          <w:rFonts w:ascii="Courier New" w:hAnsi="Courier New" w:cs="Courier New"/>
          <w:color w:val="767171" w:themeColor="background2" w:themeShade="80"/>
          <w:lang w:val="en-US"/>
        </w:rPr>
      </w:pPr>
      <w:r w:rsidRPr="007D65EE">
        <w:rPr>
          <w:rFonts w:ascii="Courier New" w:hAnsi="Courier New" w:cs="Courier New"/>
          <w:color w:val="767171" w:themeColor="background2" w:themeShade="80"/>
          <w:sz w:val="18"/>
          <w:szCs w:val="18"/>
          <w:lang w:val="en-US"/>
        </w:rPr>
        <w:t xml:space="preserve">50 end NonConvexDivide()   </w:t>
      </w:r>
    </w:p>
    <w:p w14:paraId="7983BA29" w14:textId="77777777" w:rsidR="00522A07" w:rsidRPr="007D65EE" w:rsidRDefault="00522A07" w:rsidP="00C120E3">
      <w:pPr>
        <w:rPr>
          <w:rFonts w:cs="Helvetica"/>
          <w:lang w:val="en-US"/>
        </w:rPr>
      </w:pPr>
    </w:p>
    <w:p w14:paraId="4D89B6B9" w14:textId="77777777" w:rsidR="00522A07" w:rsidRPr="00142CFE" w:rsidRDefault="00522A07" w:rsidP="00C120E3">
      <w:pPr>
        <w:pStyle w:val="berschrift2"/>
      </w:pPr>
      <w:r w:rsidRPr="00142CFE">
        <w:t>Aufteilung eines nicht einfachen, nicht konvexen Polygons</w:t>
      </w:r>
    </w:p>
    <w:p w14:paraId="3733AC8D" w14:textId="11DEF0D1" w:rsidR="00522A07" w:rsidRDefault="00522A07" w:rsidP="00C120E3">
      <w:pPr>
        <w:rPr>
          <w:rFonts w:cs="Helvetica"/>
        </w:rPr>
      </w:pPr>
      <w:r w:rsidRPr="00142CFE">
        <w:rPr>
          <w:rFonts w:cs="Helvetica"/>
        </w:rPr>
        <w:t>Für die Aufteilung wird jedes Teilpolygon CP</w:t>
      </w:r>
      <w:r w:rsidRPr="00142CFE">
        <w:rPr>
          <w:rFonts w:cs="Helvetica"/>
          <w:vertAlign w:val="subscript"/>
        </w:rPr>
        <w:t>1</w:t>
      </w:r>
      <w:r w:rsidR="004C3CC0">
        <w:rPr>
          <w:rFonts w:cs="Helvetica"/>
        </w:rPr>
        <w:t>,</w:t>
      </w:r>
      <w:r w:rsidRPr="00142CFE">
        <w:rPr>
          <w:rFonts w:cs="Helvetica"/>
        </w:rPr>
        <w:t>…</w:t>
      </w:r>
      <w:r w:rsidR="00FC6435">
        <w:rPr>
          <w:rFonts w:cs="Helvetica"/>
        </w:rPr>
        <w:t>,</w:t>
      </w:r>
      <w:r w:rsidRPr="00142CFE">
        <w:rPr>
          <w:rFonts w:cs="Helvetica"/>
        </w:rPr>
        <w:t>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i</w:t>
      </w:r>
      <w:r w:rsidRPr="00FD5904">
        <w:rPr>
          <w:rFonts w:cs="Helvetica"/>
        </w:rPr>
        <w:t xml:space="preserve"> </w:t>
      </w:r>
      <w:r w:rsidR="001D1ABF">
        <w:rPr>
          <w:rFonts w:cs="Helvetica"/>
        </w:rPr>
        <w:t>(falls vorhanden)</w:t>
      </w:r>
      <w:r w:rsidRPr="00FD5904">
        <w:rPr>
          <w:rFonts w:cs="Helvetica"/>
        </w:rPr>
        <w:t xml:space="preserve"> </w:t>
      </w:r>
      <w:r w:rsidRPr="00142CFE">
        <w:rPr>
          <w:rFonts w:cs="Helvetica"/>
        </w:rPr>
        <w:t>zugeordnet wird und der Rest dem Polygon PredPoly(CP</w:t>
      </w:r>
      <w:r w:rsidRPr="00142CFE">
        <w:rPr>
          <w:rFonts w:cs="Helvetica"/>
          <w:vertAlign w:val="subscript"/>
        </w:rPr>
        <w:t>k</w:t>
      </w:r>
      <w:r w:rsidRPr="00142CFE">
        <w:rPr>
          <w:rFonts w:cs="Helvetica"/>
        </w:rPr>
        <w:t xml:space="preserve">) </w:t>
      </w:r>
      <w:r w:rsidR="00FD5904">
        <w:rPr>
          <w:rFonts w:cs="Helvetica"/>
        </w:rPr>
        <w:t xml:space="preserve">mit k &gt; i </w:t>
      </w:r>
      <w:r w:rsidRPr="00142CFE">
        <w:rPr>
          <w:rFonts w:cs="Helvetica"/>
        </w:rPr>
        <w:t xml:space="preserve">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 erzeugt ein Liniensegment, </w:t>
      </w:r>
      <w:r w:rsidR="00492300">
        <w:rPr>
          <w:rFonts w:cs="Helvetica"/>
        </w:rPr>
        <w:t>welches</w:t>
      </w:r>
      <w:r w:rsidRPr="00142CFE">
        <w:rPr>
          <w:rFonts w:cs="Helvetica"/>
        </w:rPr>
        <w:t xml:space="preserve"> PredPoly(CP</w:t>
      </w:r>
      <w:r w:rsidRPr="00142CFE">
        <w:rPr>
          <w:rFonts w:cs="Helvetica"/>
          <w:vertAlign w:val="subscript"/>
        </w:rPr>
        <w:t>i</w:t>
      </w:r>
      <w:r w:rsidRPr="00142CFE">
        <w:rPr>
          <w:rFonts w:cs="Helvetica"/>
        </w:rPr>
        <w:t xml:space="preserve">) in zwei Teile aufteilt und letztere ordnet die Teile entweder einem Standort zu oder teilt </w:t>
      </w:r>
      <w:r w:rsidR="004D4246">
        <w:rPr>
          <w:rFonts w:cs="Helvetica"/>
        </w:rPr>
        <w:t>sie erneut</w:t>
      </w:r>
      <w:r>
        <w:rPr>
          <w:rFonts w:cs="Helvetica"/>
        </w:rPr>
        <w:t xml:space="preserve">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144"/>
      <w:commentRangeStart w:id="145"/>
      <w:commentRangeStart w:id="146"/>
      <w:r w:rsidRPr="00142CFE">
        <w:rPr>
          <w:rFonts w:cs="Helvetica"/>
        </w:rPr>
        <w:t>Listing XX</w:t>
      </w:r>
      <w:commentRangeEnd w:id="144"/>
      <w:r w:rsidRPr="00142CFE">
        <w:rPr>
          <w:rStyle w:val="Kommentarzeichen"/>
          <w:rFonts w:cs="Helvetica"/>
        </w:rPr>
        <w:commentReference w:id="144"/>
      </w:r>
      <w:commentRangeEnd w:id="145"/>
      <w:r w:rsidR="004D4246">
        <w:rPr>
          <w:rStyle w:val="Kommentarzeichen"/>
          <w:rFonts w:ascii="Helvetica" w:eastAsia="Times New Roman" w:hAnsi="Helvetica" w:cs="Times New Roman"/>
          <w:lang w:eastAsia="de-DE"/>
        </w:rPr>
        <w:commentReference w:id="145"/>
      </w:r>
      <w:commentRangeEnd w:id="146"/>
      <w:r w:rsidR="00C37322">
        <w:rPr>
          <w:rStyle w:val="Kommentarzeichen"/>
          <w:rFonts w:ascii="Helvetica" w:eastAsia="Times New Roman" w:hAnsi="Helvetica" w:cs="Times New Roman"/>
          <w:lang w:eastAsia="de-DE"/>
        </w:rPr>
        <w:commentReference w:id="146"/>
      </w:r>
      <w:r w:rsidRPr="00142CFE">
        <w:rPr>
          <w:rFonts w:cs="Helvetica"/>
        </w:rPr>
        <w:t xml:space="preserve"> beschreibt diese Prozedur.</w:t>
      </w:r>
    </w:p>
    <w:p w14:paraId="529399DB" w14:textId="38AA3F8A" w:rsidR="00522A07" w:rsidRPr="00142CFE" w:rsidRDefault="00522A07" w:rsidP="00C120E3">
      <w:pPr>
        <w:rPr>
          <w:rFonts w:cs="Helvetica"/>
        </w:rPr>
      </w:pPr>
      <w:r w:rsidRPr="00142CFE">
        <w:rPr>
          <w:rFonts w:cs="Helvetica"/>
        </w:rPr>
        <w:t>Als Eingabe dient ein konvexes Teilpolygon</w:t>
      </w:r>
      <w:r w:rsidR="008C1C11">
        <w:rPr>
          <w:rFonts w:cs="Helvetica"/>
        </w:rPr>
        <w:t>, beschrieben durch</w:t>
      </w:r>
      <w:r w:rsidRPr="00142CFE">
        <w:rPr>
          <w:rFonts w:cs="Helvetica"/>
        </w:rPr>
        <w:t xml:space="preserve"> die Liste W(CP</w:t>
      </w:r>
      <w:r w:rsidRPr="00142CFE">
        <w:rPr>
          <w:rFonts w:cs="Helvetica"/>
          <w:vertAlign w:val="subscript"/>
        </w:rPr>
        <w:t>i</w:t>
      </w:r>
      <w:r w:rsidRPr="00142CFE">
        <w:rPr>
          <w:rFonts w:cs="Helvetica"/>
        </w:rPr>
        <w:t>) (= w</w:t>
      </w:r>
      <w:r w:rsidRPr="00142CFE">
        <w:rPr>
          <w:rFonts w:cs="Helvetica"/>
          <w:vertAlign w:val="subscript"/>
        </w:rPr>
        <w:t>k</w:t>
      </w:r>
      <w:r w:rsidRPr="00142CFE">
        <w:rPr>
          <w:rFonts w:cs="Helvetica"/>
        </w:rPr>
        <w:t xml:space="preserve">, k = 1, … m) mit allen </w:t>
      </w:r>
      <w:r w:rsidR="008C1C11">
        <w:rPr>
          <w:rFonts w:cs="Helvetica"/>
        </w:rPr>
        <w:t>Polygonpunkten</w:t>
      </w:r>
      <w:r w:rsidRPr="00142CFE">
        <w:rPr>
          <w:rFonts w:cs="Helvetica"/>
        </w:rPr>
        <w:t xml:space="preserve"> </w:t>
      </w:r>
      <w:r w:rsidR="008C1C11">
        <w:rPr>
          <w:rFonts w:cs="Helvetica"/>
        </w:rPr>
        <w:t>inkl</w:t>
      </w:r>
      <w:r w:rsidR="00C37322">
        <w:rPr>
          <w:rFonts w:cs="Helvetica"/>
        </w:rPr>
        <w:t xml:space="preserve">usive </w:t>
      </w:r>
      <w:r w:rsidRPr="00142CFE">
        <w:rPr>
          <w:rFonts w:cs="Helvetica"/>
        </w:rPr>
        <w:t>Steiner-Punkten und die Liste S(CP</w:t>
      </w:r>
      <w:r w:rsidRPr="00142CFE">
        <w:rPr>
          <w:rFonts w:cs="Helvetica"/>
          <w:vertAlign w:val="subscript"/>
        </w:rPr>
        <w:t>i</w:t>
      </w:r>
      <w:r w:rsidRPr="00142CFE">
        <w:rPr>
          <w:rFonts w:cs="Helvetica"/>
        </w:rPr>
        <w:t xml:space="preserve">) mit den Standorten </w:t>
      </w:r>
      <w:r>
        <w:rPr>
          <w:rFonts w:cs="Helvetica"/>
        </w:rPr>
        <w:t>des</w:t>
      </w:r>
      <w:r w:rsidRPr="00142CFE">
        <w:rPr>
          <w:rFonts w:cs="Helvetica"/>
        </w:rPr>
        <w:t xml:space="preserve"> Teilpolygons </w:t>
      </w:r>
      <w:r w:rsidR="00C37322">
        <w:rPr>
          <w:rFonts w:cs="Helvetica"/>
        </w:rPr>
        <w:t>inklusive</w:t>
      </w:r>
      <w:r w:rsidR="008C1C11">
        <w:rPr>
          <w:rFonts w:cs="Helvetica"/>
        </w:rPr>
        <w:t xml:space="preserve"> der</w:t>
      </w:r>
      <w:r w:rsidRPr="00142CFE">
        <w:rPr>
          <w:rFonts w:cs="Helvetica"/>
        </w:rPr>
        <w:t xml:space="preserve"> </w:t>
      </w:r>
      <w:r w:rsidR="008C1C11" w:rsidRPr="00142CFE">
        <w:rPr>
          <w:rFonts w:cs="Helvetica"/>
        </w:rPr>
        <w:t>jeweil</w:t>
      </w:r>
      <w:r w:rsidR="008C1C11">
        <w:rPr>
          <w:rFonts w:cs="Helvetica"/>
        </w:rPr>
        <w:t>s</w:t>
      </w:r>
      <w:r w:rsidR="008C1C11" w:rsidRPr="00142CFE">
        <w:rPr>
          <w:rFonts w:cs="Helvetica"/>
        </w:rPr>
        <w:t xml:space="preserve"> </w:t>
      </w:r>
      <w:r w:rsidRPr="00142CFE">
        <w:rPr>
          <w:rFonts w:cs="Helvetica"/>
        </w:rPr>
        <w:t xml:space="preserve">benötigten Fläche. Anders als </w:t>
      </w:r>
      <w:r w:rsidRPr="00142CFE">
        <w:rPr>
          <w:rFonts w:cs="Helvetica"/>
          <w:i/>
          <w:iCs/>
        </w:rPr>
        <w:t>ConvexDivide</w:t>
      </w:r>
      <w:r w:rsidRPr="00142CFE">
        <w:rPr>
          <w:rFonts w:cs="Helvetica"/>
        </w:rPr>
        <w:t xml:space="preserve"> aus Kapitel 7 ist die Reihenfolge der </w:t>
      </w:r>
      <w:r w:rsidR="001117C5">
        <w:rPr>
          <w:rFonts w:cs="Helvetica"/>
        </w:rPr>
        <w:t>Polygonpunkte</w:t>
      </w:r>
      <w:r w:rsidR="001117C5" w:rsidRPr="00142CFE">
        <w:rPr>
          <w:rFonts w:cs="Helvetica"/>
        </w:rPr>
        <w:t xml:space="preserve"> </w:t>
      </w:r>
      <w:r w:rsidRPr="00142CFE">
        <w:rPr>
          <w:rFonts w:cs="Helvetica"/>
        </w:rPr>
        <w:t>in W(CP</w:t>
      </w:r>
      <w:r w:rsidRPr="00142CFE">
        <w:rPr>
          <w:rFonts w:cs="Helvetica"/>
          <w:vertAlign w:val="subscript"/>
        </w:rPr>
        <w:t>i</w:t>
      </w:r>
      <w:r w:rsidRPr="00142CFE">
        <w:rPr>
          <w:rFonts w:cs="Helvetica"/>
        </w:rPr>
        <w:t>) für die Bearbeitung</w:t>
      </w:r>
      <w:r w:rsidR="001117C5">
        <w:rPr>
          <w:rFonts w:cs="Helvetica"/>
        </w:rPr>
        <w:t xml:space="preserve"> relevant</w:t>
      </w:r>
      <w:r w:rsidRPr="00142CFE">
        <w:rPr>
          <w:rFonts w:cs="Helvetica"/>
        </w:rPr>
        <w:t xml:space="preserve">. Die Kante, die durch die </w:t>
      </w:r>
      <w:r w:rsidR="001117C5">
        <w:rPr>
          <w:rFonts w:cs="Helvetica"/>
        </w:rPr>
        <w:t>Polygonpunkte</w:t>
      </w:r>
      <w:r w:rsidR="001117C5" w:rsidRPr="00142CFE">
        <w:rPr>
          <w:rFonts w:cs="Helvetica"/>
        </w:rPr>
        <w:t xml:space="preserve"> </w:t>
      </w:r>
      <w:r w:rsidRPr="00142CFE">
        <w:rPr>
          <w:rFonts w:cs="Helvetica"/>
        </w:rPr>
        <w:t>(w</w:t>
      </w:r>
      <w:r w:rsidRPr="00142CFE">
        <w:rPr>
          <w:rFonts w:cs="Helvetica"/>
          <w:vertAlign w:val="subscript"/>
        </w:rPr>
        <w:t>m</w:t>
      </w:r>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xml:space="preserve">). </w:t>
      </w:r>
      <w:commentRangeStart w:id="147"/>
      <w:commentRangeStart w:id="148"/>
      <w:r w:rsidRPr="00142CFE">
        <w:rPr>
          <w:rFonts w:cs="Helvetica"/>
        </w:rPr>
        <w:t>Hat CP</w:t>
      </w:r>
      <w:r w:rsidRPr="00142CFE">
        <w:rPr>
          <w:rFonts w:cs="Helvetica"/>
          <w:vertAlign w:val="subscript"/>
        </w:rPr>
        <w:t>i</w:t>
      </w:r>
      <w:r w:rsidRPr="00142CFE">
        <w:rPr>
          <w:rFonts w:cs="Helvetica"/>
        </w:rPr>
        <w:t xml:space="preserve"> keinen nächsten Nachbarn, muss w</w:t>
      </w:r>
      <w:r w:rsidRPr="00142CFE">
        <w:rPr>
          <w:rFonts w:cs="Helvetica"/>
          <w:vertAlign w:val="subscript"/>
        </w:rPr>
        <w:t>m</w:t>
      </w:r>
      <w:r w:rsidRPr="00142CFE">
        <w:rPr>
          <w:rFonts w:cs="Helvetica"/>
        </w:rPr>
        <w:t xml:space="preserve"> gleich einem Standort sein.</w:t>
      </w:r>
      <w:commentRangeEnd w:id="147"/>
      <w:r w:rsidR="00EE3350">
        <w:rPr>
          <w:rStyle w:val="Kommentarzeichen"/>
          <w:rFonts w:ascii="Helvetica" w:eastAsia="Times New Roman" w:hAnsi="Helvetica" w:cs="Times New Roman"/>
          <w:lang w:eastAsia="de-DE"/>
        </w:rPr>
        <w:commentReference w:id="147"/>
      </w:r>
      <w:commentRangeEnd w:id="148"/>
      <w:r w:rsidR="00C37322">
        <w:rPr>
          <w:rStyle w:val="Kommentarzeichen"/>
          <w:rFonts w:ascii="Helvetica" w:eastAsia="Times New Roman" w:hAnsi="Helvetica" w:cs="Times New Roman"/>
          <w:lang w:eastAsia="de-DE"/>
        </w:rPr>
        <w:commentReference w:id="148"/>
      </w:r>
    </w:p>
    <w:p w14:paraId="038244AC" w14:textId="740FE3CE" w:rsidR="00522A07" w:rsidRPr="00142CFE" w:rsidRDefault="00B43228" w:rsidP="00C120E3">
      <w:pPr>
        <w:rPr>
          <w:rFonts w:cs="Helvetica"/>
        </w:rPr>
      </w:pPr>
      <w:r>
        <w:rPr>
          <w:rFonts w:cs="Helvetica"/>
        </w:rPr>
        <w:t xml:space="preserve">Wie es auch schon bei </w:t>
      </w:r>
      <w:r>
        <w:rPr>
          <w:rFonts w:cs="Helvetica"/>
          <w:i/>
        </w:rPr>
        <w:t>ConvexDivide</w:t>
      </w:r>
      <w:r>
        <w:rPr>
          <w:rFonts w:cs="Helvetica"/>
        </w:rPr>
        <w:t xml:space="preserve"> der Fall war, lässt die</w:t>
      </w:r>
      <w:r w:rsidR="00522A07" w:rsidRPr="00142CFE">
        <w:rPr>
          <w:rFonts w:cs="Helvetica"/>
        </w:rPr>
        <w:t xml:space="preserve"> Prozedur</w:t>
      </w:r>
      <w:r>
        <w:rPr>
          <w:rFonts w:cs="Helvetica"/>
        </w:rPr>
        <w:t xml:space="preserve"> erneut ein</w:t>
      </w:r>
      <w:r w:rsidR="00522A07" w:rsidRPr="00142CFE">
        <w:rPr>
          <w:rFonts w:cs="Helvetica"/>
        </w:rPr>
        <w:t xml:space="preserve"> </w:t>
      </w:r>
      <w:r w:rsidR="00C37322">
        <w:rPr>
          <w:rFonts w:cs="Helvetica"/>
        </w:rPr>
        <w:t>Liniensegment</w:t>
      </w:r>
      <w:r w:rsidR="00522A07" w:rsidRPr="00142CFE">
        <w:rPr>
          <w:rFonts w:cs="Helvetica"/>
        </w:rPr>
        <w:t xml:space="preserve"> L gegen den Uhrzeigersinn durch das Polygon CP</w:t>
      </w:r>
      <w:r w:rsidR="00522A07" w:rsidRPr="00142CFE">
        <w:rPr>
          <w:rFonts w:cs="Helvetica"/>
          <w:vertAlign w:val="subscript"/>
        </w:rPr>
        <w:t>i</w:t>
      </w:r>
      <w:r w:rsidR="00522A07" w:rsidRPr="00142CFE">
        <w:rPr>
          <w:rFonts w:cs="Helvetica"/>
        </w:rPr>
        <w:t xml:space="preserve"> wandern,</w:t>
      </w:r>
      <w:r>
        <w:rPr>
          <w:rFonts w:cs="Helvetica"/>
        </w:rPr>
        <w:t xml:space="preserve"> wobei L</w:t>
      </w:r>
      <w:r w:rsidRPr="00E178C7">
        <w:rPr>
          <w:rFonts w:cs="Helvetica"/>
          <w:vertAlign w:val="subscript"/>
          <w:rPrChange w:id="149" w:author="Sebastian Loder" w:date="2022-01-20T18:52:00Z">
            <w:rPr>
              <w:rFonts w:cs="Helvetica"/>
            </w:rPr>
          </w:rPrChange>
        </w:rPr>
        <w:t>s</w:t>
      </w:r>
      <w:r>
        <w:rPr>
          <w:rFonts w:cs="Helvetica"/>
        </w:rPr>
        <w:t xml:space="preserve"> als Drehpunkt dient</w:t>
      </w:r>
      <w:r w:rsidR="00522A07" w:rsidRPr="00142CFE">
        <w:rPr>
          <w:rFonts w:cs="Helvetica"/>
        </w:rPr>
        <w:t xml:space="preserve">. </w:t>
      </w:r>
      <w:r>
        <w:rPr>
          <w:rFonts w:cs="Helvetica"/>
        </w:rPr>
        <w:t>L</w:t>
      </w:r>
      <w:r w:rsidR="00522A07" w:rsidRPr="00142CFE">
        <w:rPr>
          <w:rFonts w:cs="Helvetica"/>
        </w:rPr>
        <w:t xml:space="preserve"> wird durch (L</w:t>
      </w:r>
      <w:r w:rsidR="00522A07" w:rsidRPr="00142CFE">
        <w:rPr>
          <w:rFonts w:cs="Helvetica"/>
          <w:vertAlign w:val="subscript"/>
        </w:rPr>
        <w:t>s</w:t>
      </w:r>
      <w:r w:rsidR="00522A07" w:rsidRPr="00142CFE">
        <w:rPr>
          <w:rFonts w:cs="Helvetica"/>
        </w:rPr>
        <w:t>, L</w:t>
      </w:r>
      <w:r w:rsidR="00522A07" w:rsidRPr="00142CFE">
        <w:rPr>
          <w:rFonts w:cs="Helvetica"/>
          <w:vertAlign w:val="subscript"/>
        </w:rPr>
        <w:t>e</w:t>
      </w:r>
      <w:r w:rsidR="00522A07" w:rsidRPr="00142CFE">
        <w:rPr>
          <w:rFonts w:cs="Helvetica"/>
        </w:rPr>
        <w:t>) = (w</w:t>
      </w:r>
      <w:r w:rsidR="00522A07" w:rsidRPr="00142CFE">
        <w:rPr>
          <w:rFonts w:cs="Helvetica"/>
          <w:vertAlign w:val="subscript"/>
        </w:rPr>
        <w:t>1</w:t>
      </w:r>
      <w:r w:rsidR="00522A07" w:rsidRPr="00142CFE">
        <w:rPr>
          <w:rFonts w:cs="Helvetica"/>
        </w:rPr>
        <w:t>, S</w:t>
      </w:r>
      <w:r w:rsidR="00522A07" w:rsidRPr="00142CFE">
        <w:rPr>
          <w:rFonts w:cs="Helvetica"/>
          <w:vertAlign w:val="subscript"/>
        </w:rPr>
        <w:t>i</w:t>
      </w:r>
      <w:r w:rsidR="00522A07" w:rsidRPr="00142CFE">
        <w:rPr>
          <w:rFonts w:cs="Helvetica"/>
        </w:rPr>
        <w:t>) initialisiert, wobei S</w:t>
      </w:r>
      <w:r w:rsidR="00522A07" w:rsidRPr="00142CFE">
        <w:rPr>
          <w:rFonts w:cs="Helvetica"/>
          <w:vertAlign w:val="subscript"/>
        </w:rPr>
        <w:t>i</w:t>
      </w:r>
      <w:r w:rsidR="00522A07" w:rsidRPr="00142CFE">
        <w:rPr>
          <w:rFonts w:cs="Helvetica"/>
        </w:rPr>
        <w:t xml:space="preserve"> der erste Standort aus S(CP</w:t>
      </w:r>
      <w:r w:rsidR="00522A07" w:rsidRPr="00142CFE">
        <w:rPr>
          <w:rFonts w:cs="Helvetica"/>
          <w:vertAlign w:val="subscript"/>
        </w:rPr>
        <w:t>i</w:t>
      </w:r>
      <w:r w:rsidR="00522A07" w:rsidRPr="00142CFE">
        <w:rPr>
          <w:rFonts w:cs="Helvetica"/>
        </w:rPr>
        <w:t>) ist.</w:t>
      </w:r>
    </w:p>
    <w:p w14:paraId="3791335B" w14:textId="20A33872" w:rsidR="00522A07" w:rsidRPr="00142CFE" w:rsidRDefault="00522A07" w:rsidP="00C120E3">
      <w:pPr>
        <w:rPr>
          <w:rFonts w:cs="Helvetica"/>
        </w:rPr>
      </w:pPr>
      <w:r w:rsidRPr="00142CFE">
        <w:rPr>
          <w:rFonts w:cs="Helvetica"/>
        </w:rPr>
        <w:t>Nun können zwei Fälle eintreten, in denen die Schleife stoppt</w:t>
      </w:r>
      <w:r w:rsidR="001151C0">
        <w:rPr>
          <w:rFonts w:cs="Helvetica"/>
        </w:rPr>
        <w:t>:</w:t>
      </w:r>
    </w:p>
    <w:p w14:paraId="586BFEBA" w14:textId="77777777" w:rsidR="00522A07" w:rsidRPr="00142CFE" w:rsidRDefault="00522A07" w:rsidP="00C120E3">
      <w:pPr>
        <w:rPr>
          <w:rFonts w:cs="Helvetica"/>
        </w:rPr>
      </w:pPr>
    </w:p>
    <w:p w14:paraId="42180926" w14:textId="3BC62876" w:rsidR="00522A07" w:rsidRPr="00B43228"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Die Fläche rechts der Linie</w:t>
      </w:r>
      <w:r w:rsidR="001151C0">
        <w:rPr>
          <w:rFonts w:cs="Helvetica"/>
        </w:rPr>
        <w:t xml:space="preserve"> ist</w:t>
      </w:r>
      <w:r w:rsidRPr="00142CFE">
        <w:rPr>
          <w:rFonts w:cs="Helvetica"/>
        </w:rPr>
        <w:t xml:space="preserve"> größer oder gleich der benötigten Fläche der Standorte, die sich in diesem Gebiet befinden. </w:t>
      </w:r>
      <w:r w:rsidRPr="00B43228">
        <w:rPr>
          <w:rFonts w:cs="Helvetica"/>
        </w:rPr>
        <w:t>Es gilt:</w:t>
      </w:r>
      <w:r w:rsidRPr="00B43228">
        <w:rPr>
          <w:rFonts w:cs="Helvetica"/>
        </w:rPr>
        <w:br/>
        <w:t>Area(P</w:t>
      </w:r>
      <w:r w:rsidRPr="00B43228">
        <w:rPr>
          <w:rFonts w:cs="Helvetica"/>
          <w:vertAlign w:val="superscript"/>
        </w:rPr>
        <w:t>r</w:t>
      </w:r>
      <w:r w:rsidRPr="00B43228">
        <w:rPr>
          <w:rFonts w:cs="Helvetica"/>
          <w:vertAlign w:val="subscript"/>
        </w:rPr>
        <w:t>L</w:t>
      </w:r>
      <w:r w:rsidRPr="00B43228">
        <w:rPr>
          <w:rFonts w:cs="Helvetica"/>
        </w:rPr>
        <w:t>) &gt;= AreaRequired(S(</w:t>
      </w:r>
      <w:r w:rsidRPr="00142CFE">
        <w:rPr>
          <w:rFonts w:cs="Helvetica"/>
        </w:rPr>
        <w:t>CP</w:t>
      </w:r>
      <w:r w:rsidR="00B43228">
        <w:rPr>
          <w:rFonts w:cs="Helvetica"/>
          <w:vertAlign w:val="superscript"/>
        </w:rPr>
        <w:t>r</w:t>
      </w:r>
      <w:r w:rsidR="00B43228">
        <w:rPr>
          <w:rFonts w:cs="Helvetica"/>
          <w:vertAlign w:val="subscript"/>
        </w:rPr>
        <w:t>L</w:t>
      </w:r>
      <w:r w:rsidRPr="00B43228">
        <w:rPr>
          <w:rFonts w:cs="Helvetica"/>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0E55611B" w14:textId="77777777" w:rsidR="00522A07" w:rsidRPr="00142CFE" w:rsidRDefault="00522A07" w:rsidP="00C120E3">
      <w:pPr>
        <w:rPr>
          <w:rFonts w:cs="Helvetica"/>
        </w:rPr>
      </w:pPr>
    </w:p>
    <w:p w14:paraId="7C7AFB02" w14:textId="7CA6BDB0"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xml:space="preserve"> kann es sein, dass nicht zugewiesene Teile dieser Polygone in die Aufteilung von CP</w:t>
      </w:r>
      <w:r w:rsidRPr="00142CFE">
        <w:rPr>
          <w:rFonts w:cs="Helvetica"/>
          <w:vertAlign w:val="subscript"/>
        </w:rPr>
        <w:t xml:space="preserve">i </w:t>
      </w:r>
      <w:r w:rsidR="0057129E" w:rsidRPr="00142CFE">
        <w:rPr>
          <w:rFonts w:cs="Helvetica"/>
        </w:rPr>
        <w:t>mitein</w:t>
      </w:r>
      <w:r w:rsidR="0057129E">
        <w:rPr>
          <w:rFonts w:cs="Helvetica"/>
        </w:rPr>
        <w:t>b</w:t>
      </w:r>
      <w:r w:rsidR="0057129E" w:rsidRPr="00142CFE">
        <w:rPr>
          <w:rFonts w:cs="Helvetica"/>
        </w:rPr>
        <w:t xml:space="preserve">ezogen </w:t>
      </w:r>
      <w:r w:rsidRPr="00142CFE">
        <w:rPr>
          <w:rFonts w:cs="Helvetica"/>
        </w:rPr>
        <w:t>werde</w:t>
      </w:r>
      <w:r w:rsidR="0057129E">
        <w:rPr>
          <w:rFonts w:cs="Helvetica"/>
        </w:rPr>
        <w:t>n</w:t>
      </w:r>
      <w:r w:rsidRPr="00142CFE">
        <w:rPr>
          <w:rFonts w:cs="Helvetica"/>
        </w:rPr>
        <w:t xml:space="preserve"> müssen. </w:t>
      </w:r>
      <w:r>
        <w:rPr>
          <w:rFonts w:cs="Helvetica"/>
        </w:rPr>
        <w:t>Außerdem kann nun der Fall eintreten, dass Die Fläche des Teilpolygons kleiner ist, als</w:t>
      </w:r>
      <w:r w:rsidRPr="00B43228">
        <w:rPr>
          <w:rFonts w:cs="Helvetica"/>
        </w:rPr>
        <w:t xml:space="preserve"> AreaRequired(S(</w:t>
      </w:r>
      <w:r w:rsidRPr="00142CFE">
        <w:rPr>
          <w:rFonts w:cs="Helvetica"/>
        </w:rPr>
        <w:t>CP</w:t>
      </w:r>
      <w:r w:rsidRPr="00142CFE">
        <w:rPr>
          <w:rFonts w:cs="Helvetica"/>
          <w:vertAlign w:val="subscript"/>
        </w:rPr>
        <w:t>i</w:t>
      </w:r>
      <w:r w:rsidRPr="00B43228">
        <w:rPr>
          <w:rFonts w:cs="Helvetica"/>
        </w:rPr>
        <w:t xml:space="preserve">)). </w:t>
      </w:r>
      <w:r>
        <w:rPr>
          <w:rFonts w:cs="Helvetica"/>
        </w:rPr>
        <w:t>Aus diesem Grund</w:t>
      </w:r>
      <w:r w:rsidR="00B43228">
        <w:rPr>
          <w:rFonts w:cs="Helvetica"/>
        </w:rPr>
        <w:t xml:space="preserve"> </w:t>
      </w:r>
      <w:r>
        <w:rPr>
          <w:rFonts w:cs="Helvetica"/>
        </w:rPr>
        <w:t>müssen die oberen beiden Fälle noch feingranularer aufgeteilt werden.</w:t>
      </w:r>
    </w:p>
    <w:p w14:paraId="14FC7065" w14:textId="77777777" w:rsidR="00522A07" w:rsidRPr="00142CFE" w:rsidRDefault="00522A07" w:rsidP="00C120E3">
      <w:pPr>
        <w:rPr>
          <w:rFonts w:cs="Helvetica"/>
        </w:rPr>
      </w:pPr>
    </w:p>
    <w:p w14:paraId="33707F20" w14:textId="3617B602"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w:t>
      </w:r>
      <w:ins w:id="150" w:author="Sebastian Loder" w:date="2022-01-20T18:54:00Z">
        <w:r w:rsidR="00E178C7">
          <w:rPr>
            <w:rFonts w:cs="Helvetica"/>
          </w:rPr>
          <w:t xml:space="preserve">entlang des Polygons </w:t>
        </w:r>
      </w:ins>
      <w:r w:rsidRPr="00142CFE">
        <w:rPr>
          <w:rFonts w:cs="Helvetica"/>
        </w:rPr>
        <w:t>bewegt</w:t>
      </w:r>
      <w:ins w:id="151" w:author="Sebastian Loder" w:date="2022-01-20T18:54:00Z">
        <w:r w:rsidR="00E178C7">
          <w:rPr>
            <w:rFonts w:cs="Helvetica"/>
          </w:rPr>
          <w:t>,</w:t>
        </w:r>
      </w:ins>
      <w:r w:rsidRPr="00142CFE">
        <w:rPr>
          <w:rFonts w:cs="Helvetica"/>
        </w:rPr>
        <w:t xml:space="preserve">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w:t>
      </w:r>
      <w:del w:id="152" w:author="Sebastian Loder" w:date="2022-01-20T18:30:00Z">
        <w:r w:rsidDel="00606F9E">
          <w:rPr>
            <w:rFonts w:cs="Helvetica"/>
          </w:rPr>
          <w:delText xml:space="preserve">irgendein </w:delText>
        </w:r>
      </w:del>
      <w:ins w:id="153" w:author="Sebastian Loder" w:date="2022-01-20T18:30:00Z">
        <w:r w:rsidR="00606F9E">
          <w:rPr>
            <w:rFonts w:cs="Helvetica"/>
          </w:rPr>
          <w:t xml:space="preserve">einen beliebigen Wert für </w:t>
        </w:r>
      </w:ins>
      <w:r>
        <w:rPr>
          <w:rFonts w:cs="Helvetica"/>
        </w:rPr>
        <w:t>i gilt, dann wird der</w:t>
      </w:r>
      <w:r w:rsidRPr="00142CFE">
        <w:rPr>
          <w:rFonts w:cs="Helvetica"/>
        </w:rPr>
        <w:t xml:space="preserve"> Startpunkt L</w:t>
      </w:r>
      <w:r w:rsidRPr="00142CFE">
        <w:rPr>
          <w:rFonts w:cs="Helvetica"/>
          <w:vertAlign w:val="subscript"/>
        </w:rPr>
        <w:t xml:space="preserve">s </w:t>
      </w:r>
      <w:ins w:id="154" w:author="Sebastian Loder" w:date="2022-01-20T18:28:00Z">
        <w:r w:rsidR="00606F9E">
          <w:rPr>
            <w:rFonts w:cs="Helvetica"/>
          </w:rPr>
          <w:t xml:space="preserve">im Gegenuhrzeigersinn </w:t>
        </w:r>
      </w:ins>
      <w:r w:rsidRPr="00142CFE">
        <w:rPr>
          <w:rFonts w:cs="Helvetica"/>
        </w:rPr>
        <w:t xml:space="preserve">bewegt, </w:t>
      </w:r>
      <w:ins w:id="155" w:author="Sebastian Loder" w:date="2022-01-20T18:30:00Z">
        <w:r w:rsidR="00606F9E">
          <w:rPr>
            <w:rFonts w:cs="Helvetica"/>
          </w:rPr>
          <w:t>an</w:t>
        </w:r>
      </w:ins>
      <w:r w:rsidRPr="00142CFE">
        <w:rPr>
          <w:rFonts w:cs="Helvetica"/>
        </w:rPr>
        <w:t xml:space="preserve">sonst wird der Endpunkt </w:t>
      </w:r>
      <w:ins w:id="156" w:author="Sebastian Loder" w:date="2022-01-20T18:25:00Z">
        <w:r w:rsidR="00F55ECA" w:rsidRPr="00142CFE">
          <w:rPr>
            <w:rFonts w:cs="Helvetica"/>
          </w:rPr>
          <w:t>L</w:t>
        </w:r>
        <w:r w:rsidR="00F55ECA" w:rsidRPr="00142CFE">
          <w:rPr>
            <w:rFonts w:cs="Helvetica"/>
            <w:vertAlign w:val="subscript"/>
          </w:rPr>
          <w:t>e</w:t>
        </w:r>
        <w:r w:rsidR="00F55ECA" w:rsidRPr="00142CFE">
          <w:rPr>
            <w:rFonts w:cs="Helvetica"/>
          </w:rPr>
          <w:t xml:space="preserve"> </w:t>
        </w:r>
      </w:ins>
      <w:ins w:id="157" w:author="Sebastian Loder" w:date="2022-01-20T18:30:00Z">
        <w:r w:rsidR="00606F9E">
          <w:rPr>
            <w:rFonts w:cs="Helvetica"/>
          </w:rPr>
          <w:t xml:space="preserve">im Uhrzeigersinn </w:t>
        </w:r>
      </w:ins>
      <w:r w:rsidRPr="00142CFE">
        <w:rPr>
          <w:rFonts w:cs="Helvetica"/>
        </w:rPr>
        <w:t>bewegt.</w:t>
      </w:r>
    </w:p>
    <w:p w14:paraId="7DC9BD72" w14:textId="396DC442" w:rsidR="00522A07" w:rsidRPr="00B43228" w:rsidRDefault="00522A07" w:rsidP="00C120E3">
      <w:pPr>
        <w:rPr>
          <w:rFonts w:cs="Helvetica"/>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w:t>
      </w:r>
      <w:ins w:id="158" w:author="Sebastian Loder" w:date="2022-01-20T18:44:00Z">
        <w:r w:rsidR="009F46DE">
          <w:rPr>
            <w:rFonts w:cs="Helvetica"/>
          </w:rPr>
          <w:t xml:space="preserve">gemeinsame </w:t>
        </w:r>
      </w:ins>
      <w:r w:rsidRPr="00142CFE">
        <w:rPr>
          <w:rFonts w:cs="Helvetica"/>
        </w:rPr>
        <w:t xml:space="preserve">Endpunkt ist </w:t>
      </w:r>
      <w:ins w:id="159" w:author="Sebastian Loder" w:date="2022-01-20T18:45:00Z">
        <w:r w:rsidR="009F46DE">
          <w:rPr>
            <w:rFonts w:cs="Helvetica"/>
          </w:rPr>
          <w:t>für</w:t>
        </w:r>
      </w:ins>
      <w:ins w:id="160" w:author="Sebastian Loder" w:date="2022-01-20T18:44:00Z">
        <w:r w:rsidR="009F46DE">
          <w:rPr>
            <w:rFonts w:cs="Helvetica"/>
          </w:rPr>
          <w:t xml:space="preserve"> beide Linien </w:t>
        </w:r>
      </w:ins>
      <w:r w:rsidRPr="00142CFE">
        <w:rPr>
          <w:rFonts w:cs="Helvetica"/>
        </w:rPr>
        <w:t>entweder L</w:t>
      </w:r>
      <w:r w:rsidRPr="00142CFE">
        <w:rPr>
          <w:rFonts w:cs="Helvetica"/>
          <w:vertAlign w:val="subscript"/>
        </w:rPr>
        <w:t xml:space="preserve">s </w:t>
      </w:r>
      <w:r w:rsidRPr="00142CFE">
        <w:rPr>
          <w:rFonts w:cs="Helvetica"/>
        </w:rPr>
        <w:t>oder L</w:t>
      </w:r>
      <w:r w:rsidRPr="00142CFE">
        <w:rPr>
          <w:rFonts w:cs="Helvetica"/>
          <w:vertAlign w:val="subscript"/>
        </w:rPr>
        <w:t xml:space="preserve">e </w:t>
      </w:r>
      <w:r w:rsidRPr="00142CFE">
        <w:rPr>
          <w:rFonts w:cs="Helvetica"/>
        </w:rPr>
        <w:t xml:space="preserve">und </w:t>
      </w:r>
      <w:del w:id="161" w:author="Sebastian Loder" w:date="2022-01-20T18:46:00Z">
        <w:r w:rsidRPr="00142CFE" w:rsidDel="009F46DE">
          <w:rPr>
            <w:rFonts w:cs="Helvetica"/>
          </w:rPr>
          <w:delText xml:space="preserve">jeweils </w:delText>
        </w:r>
      </w:del>
      <w:ins w:id="162" w:author="Sebastian Loder" w:date="2022-01-20T18:46:00Z">
        <w:r w:rsidR="009F46DE">
          <w:rPr>
            <w:rFonts w:cs="Helvetica"/>
          </w:rPr>
          <w:t>damit</w:t>
        </w:r>
        <w:r w:rsidR="009F46DE" w:rsidRPr="00142CFE">
          <w:rPr>
            <w:rFonts w:cs="Helvetica"/>
          </w:rPr>
          <w:t xml:space="preserve"> </w:t>
        </w:r>
      </w:ins>
      <w:r w:rsidRPr="00142CFE">
        <w:rPr>
          <w:rFonts w:cs="Helvetica"/>
        </w:rPr>
        <w:t>das Gegenstück zum oben bestimmten Punkt</w:t>
      </w:r>
      <w:ins w:id="163" w:author="Sebastian Loder" w:date="2022-01-20T18:37:00Z">
        <w:r w:rsidR="002437C8">
          <w:rPr>
            <w:rFonts w:cs="Helvetica"/>
          </w:rPr>
          <w:t>, welcher entlang des Polygons bewegt wurde</w:t>
        </w:r>
      </w:ins>
      <w:r w:rsidRPr="00142CFE">
        <w:rPr>
          <w:rFonts w:cs="Helvetica"/>
        </w:rPr>
        <w:t xml:space="preserve">. </w:t>
      </w:r>
      <w:del w:id="164" w:author="Sebastian Loder" w:date="2022-01-20T19:01:00Z">
        <w:r w:rsidRPr="00D54A59" w:rsidDel="0035143D">
          <w:rPr>
            <w:rFonts w:cs="Helvetica"/>
            <w:rPrChange w:id="165" w:author="Sebastian Loder" w:date="2022-01-22T09:07:00Z">
              <w:rPr>
                <w:rFonts w:cs="Helvetica"/>
                <w:lang w:val="en-US"/>
              </w:rPr>
            </w:rPrChange>
          </w:rPr>
          <w:delText>Es gilt n</w:delText>
        </w:r>
        <w:r w:rsidRPr="00D54A59" w:rsidDel="0035143D">
          <w:rPr>
            <w:rFonts w:cs="Helvetica"/>
            <w:rPrChange w:id="166" w:author="Sebastian Loder" w:date="2022-01-22T09:07:00Z">
              <w:rPr>
                <w:rFonts w:cs="Helvetica"/>
                <w:lang w:val="en-GB"/>
              </w:rPr>
            </w:rPrChange>
          </w:rPr>
          <w:delText>un</w:delText>
        </w:r>
      </w:del>
      <w:ins w:id="167" w:author="Sebastian Loder" w:date="2022-01-20T19:01:00Z">
        <w:r w:rsidR="0035143D">
          <w:rPr>
            <w:rFonts w:cs="Helvetica"/>
            <w:lang w:val="en-US"/>
          </w:rPr>
          <w:t>Die Linien sind so positioniert, dass</w:t>
        </w:r>
      </w:ins>
      <w:r w:rsidRPr="00142CFE">
        <w:rPr>
          <w:rFonts w:cs="Helvetica"/>
          <w:lang w:val="en-GB"/>
        </w:rPr>
        <w:t xml:space="preserve"> 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w:t>
      </w:r>
      <w:ins w:id="168" w:author="Sebastian Loder" w:date="2022-01-20T18:44:00Z">
        <w:r w:rsidR="009F46DE">
          <w:rPr>
            <w:rFonts w:cs="Helvetica"/>
            <w:lang w:val="en-GB"/>
          </w:rPr>
          <w:t>S(</w:t>
        </w:r>
      </w:ins>
      <w:ins w:id="169" w:author="Sebastian Loder" w:date="2022-01-20T19:02:00Z">
        <w:r w:rsidR="00AC325D">
          <w:rPr>
            <w:rFonts w:cs="Helvetica"/>
            <w:lang w:val="en-GB"/>
          </w:rPr>
          <w:t>C</w:t>
        </w:r>
      </w:ins>
      <w:del w:id="170" w:author="Sebastian Loder" w:date="2022-01-20T18:44:00Z">
        <w:r w:rsidRPr="00142CFE" w:rsidDel="009F46DE">
          <w:rPr>
            <w:rFonts w:cs="Helvetica"/>
            <w:lang w:val="en-GB"/>
          </w:rPr>
          <w:delText xml:space="preserve"> </w:delText>
        </w:r>
      </w:del>
      <w:r w:rsidRPr="00142CFE">
        <w:rPr>
          <w:rFonts w:cs="Helvetica"/>
          <w:lang w:val="en-GB"/>
        </w:rPr>
        <w:t>P</w:t>
      </w:r>
      <w:r w:rsidRPr="00142CFE">
        <w:rPr>
          <w:rFonts w:cs="Helvetica"/>
          <w:vertAlign w:val="superscript"/>
          <w:lang w:val="en-GB"/>
        </w:rPr>
        <w:t>r</w:t>
      </w:r>
      <w:r w:rsidRPr="00142CFE">
        <w:rPr>
          <w:rFonts w:cs="Helvetica"/>
          <w:vertAlign w:val="subscript"/>
          <w:lang w:val="en-GB"/>
        </w:rPr>
        <w:t>L1</w:t>
      </w:r>
      <w:ins w:id="171" w:author="Sebastian Loder" w:date="2022-01-20T18:45:00Z">
        <w:r w:rsidR="009F46DE">
          <w:rPr>
            <w:rFonts w:cs="Helvetica"/>
            <w:lang w:val="en-GB"/>
          </w:rPr>
          <w:t>)</w:t>
        </w:r>
      </w:ins>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w:t>
      </w:r>
      <w:del w:id="172" w:author="Sebastian Loder" w:date="2022-01-20T18:45:00Z">
        <w:r w:rsidRPr="00142CFE" w:rsidDel="009F46DE">
          <w:rPr>
            <w:rFonts w:cs="Helvetica"/>
            <w:lang w:val="en-GB"/>
          </w:rPr>
          <w:delText xml:space="preserve">( </w:delText>
        </w:r>
      </w:del>
      <w:ins w:id="173" w:author="Sebastian Loder" w:date="2022-01-20T18:45:00Z">
        <w:r w:rsidR="009F46DE" w:rsidRPr="00142CFE">
          <w:rPr>
            <w:rFonts w:cs="Helvetica"/>
            <w:lang w:val="en-GB"/>
          </w:rPr>
          <w:t>(</w:t>
        </w:r>
        <w:r w:rsidR="009F46DE">
          <w:rPr>
            <w:rFonts w:cs="Helvetica"/>
            <w:lang w:val="en-GB"/>
          </w:rPr>
          <w:t>S(</w:t>
        </w:r>
      </w:ins>
      <w:ins w:id="174" w:author="Sebastian Loder" w:date="2022-01-20T19:02:00Z">
        <w:r w:rsidR="00AC325D">
          <w:rPr>
            <w:rFonts w:cs="Helvetica"/>
            <w:lang w:val="en-GB"/>
          </w:rPr>
          <w:t>C</w:t>
        </w:r>
      </w:ins>
      <w:r w:rsidRPr="00142CFE">
        <w:rPr>
          <w:rFonts w:cs="Helvetica"/>
          <w:lang w:val="en-GB"/>
        </w:rPr>
        <w:t>P</w:t>
      </w:r>
      <w:r w:rsidRPr="00142CFE">
        <w:rPr>
          <w:rFonts w:cs="Helvetica"/>
          <w:vertAlign w:val="superscript"/>
          <w:lang w:val="en-GB"/>
        </w:rPr>
        <w:t>r</w:t>
      </w:r>
      <w:r w:rsidRPr="00142CFE">
        <w:rPr>
          <w:rFonts w:cs="Helvetica"/>
          <w:vertAlign w:val="subscript"/>
          <w:lang w:val="en-GB"/>
        </w:rPr>
        <w:t>L2</w:t>
      </w:r>
      <w:ins w:id="175" w:author="Sebastian Loder" w:date="2022-01-20T18:45:00Z">
        <w:r w:rsidR="009F46DE">
          <w:rPr>
            <w:rFonts w:cs="Helvetica"/>
            <w:lang w:val="en-GB"/>
          </w:rPr>
          <w:t>)</w:t>
        </w:r>
      </w:ins>
      <w:r w:rsidRPr="00142CFE">
        <w:rPr>
          <w:rFonts w:cs="Helvetica"/>
          <w:lang w:val="en-GB"/>
        </w:rPr>
        <w:t>)</w:t>
      </w:r>
      <w:ins w:id="176" w:author="Sebastian Loder" w:date="2022-01-20T19:02:00Z">
        <w:r w:rsidR="00AC325D">
          <w:rPr>
            <w:rFonts w:cs="Helvetica"/>
            <w:lang w:val="en-GB"/>
          </w:rPr>
          <w:t xml:space="preserve"> gilt</w:t>
        </w:r>
      </w:ins>
      <w:r w:rsidRPr="00142CFE">
        <w:rPr>
          <w:rFonts w:cs="Helvetica"/>
          <w:lang w:val="en-GB"/>
        </w:rPr>
        <w:t xml:space="preserve">. </w:t>
      </w:r>
      <w:r w:rsidRPr="00142CFE">
        <w:rPr>
          <w:rFonts w:cs="Helvetica"/>
        </w:rPr>
        <w:t>Die Linie L</w:t>
      </w:r>
      <w:ins w:id="177" w:author="Sebastian Loder" w:date="2022-01-20T19:04:00Z">
        <w:r w:rsidR="00AC325D" w:rsidRPr="00AC325D">
          <w:rPr>
            <w:rFonts w:cs="Helvetica"/>
            <w:vertAlign w:val="subscript"/>
            <w:rPrChange w:id="178" w:author="Sebastian Loder" w:date="2022-01-20T19:05:00Z">
              <w:rPr>
                <w:rFonts w:cs="Helvetica"/>
              </w:rPr>
            </w:rPrChange>
          </w:rPr>
          <w:t>2</w:t>
        </w:r>
      </w:ins>
      <w:r w:rsidRPr="00142CFE">
        <w:rPr>
          <w:rFonts w:cs="Helvetica"/>
        </w:rPr>
        <w:t xml:space="preserve"> </w:t>
      </w:r>
      <w:del w:id="179" w:author="Sebastian Loder" w:date="2022-01-20T19:05:00Z">
        <w:r w:rsidRPr="00142CFE" w:rsidDel="00AC325D">
          <w:rPr>
            <w:rFonts w:cs="Helvetica"/>
          </w:rPr>
          <w:delText xml:space="preserve">= </w:delText>
        </w:r>
      </w:del>
      <w:ins w:id="180" w:author="Sebastian Loder" w:date="2022-01-20T19:05:00Z">
        <w:r w:rsidR="00AC325D">
          <w:rPr>
            <w:rFonts w:cs="Helvetica"/>
          </w:rPr>
          <w:t>ist demnach durch</w:t>
        </w:r>
        <w:r w:rsidR="00AC325D" w:rsidRPr="00142CFE">
          <w:rPr>
            <w:rFonts w:cs="Helvetica"/>
          </w:rPr>
          <w:t xml:space="preserve"> </w:t>
        </w:r>
      </w:ins>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w:t>
      </w:r>
      <w:r w:rsidRPr="00142CFE">
        <w:rPr>
          <w:rFonts w:cs="Helvetica"/>
        </w:rPr>
        <w:t xml:space="preserve">) </w:t>
      </w:r>
      <w:del w:id="181" w:author="Sebastian Loder" w:date="2022-01-20T19:05:00Z">
        <w:r w:rsidRPr="00142CFE" w:rsidDel="00AC325D">
          <w:rPr>
            <w:rFonts w:cs="Helvetica"/>
          </w:rPr>
          <w:delText>wird also zu L</w:delText>
        </w:r>
        <w:r w:rsidRPr="00142CFE" w:rsidDel="00AC325D">
          <w:rPr>
            <w:rFonts w:cs="Helvetica"/>
            <w:vertAlign w:val="subscript"/>
          </w:rPr>
          <w:delText>2</w:delText>
        </w:r>
        <w:r w:rsidRPr="00142CFE" w:rsidDel="00AC325D">
          <w:rPr>
            <w:rFonts w:cs="Helvetica"/>
          </w:rPr>
          <w:delText xml:space="preserve"> und daher gilt für</w:delText>
        </w:r>
      </w:del>
      <w:ins w:id="182" w:author="Sebastian Loder" w:date="2022-01-20T19:05:00Z">
        <w:r w:rsidR="00AC325D">
          <w:rPr>
            <w:rFonts w:cs="Helvetica"/>
          </w:rPr>
          <w:t>und die</w:t>
        </w:r>
      </w:ins>
      <w:r w:rsidRPr="00142CFE">
        <w:rPr>
          <w:rFonts w:cs="Helvetica"/>
        </w:rPr>
        <w:t xml:space="preserve"> Linie L</w:t>
      </w:r>
      <w:r w:rsidRPr="00142CFE">
        <w:rPr>
          <w:rFonts w:cs="Helvetica"/>
          <w:vertAlign w:val="subscript"/>
        </w:rPr>
        <w:t>1</w:t>
      </w:r>
      <w:r w:rsidRPr="00142CFE">
        <w:rPr>
          <w:rFonts w:cs="Helvetica"/>
        </w:rPr>
        <w:t xml:space="preserve"> </w:t>
      </w:r>
      <w:del w:id="183" w:author="Sebastian Loder" w:date="2022-01-20T19:05:00Z">
        <w:r w:rsidRPr="00142CFE" w:rsidDel="00AC325D">
          <w:rPr>
            <w:rFonts w:cs="Helvetica"/>
          </w:rPr>
          <w:delText xml:space="preserve">= </w:delText>
        </w:r>
      </w:del>
      <w:ins w:id="184" w:author="Sebastian Loder" w:date="2022-01-20T19:05:00Z">
        <w:r w:rsidR="00AC325D">
          <w:rPr>
            <w:rFonts w:cs="Helvetica"/>
          </w:rPr>
          <w:t>durch</w:t>
        </w:r>
        <w:r w:rsidR="00AC325D" w:rsidRPr="00142CFE">
          <w:rPr>
            <w:rFonts w:cs="Helvetica"/>
          </w:rPr>
          <w:t xml:space="preserve"> </w:t>
        </w:r>
      </w:ins>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ins w:id="185" w:author="Sebastian Loder" w:date="2022-01-20T19:05:00Z">
        <w:r w:rsidR="00AC325D">
          <w:rPr>
            <w:rFonts w:cs="Helvetica"/>
          </w:rPr>
          <w:t xml:space="preserve"> beschrieben</w:t>
        </w:r>
      </w:ins>
      <w:r w:rsidRPr="00142CFE">
        <w:rPr>
          <w:rFonts w:cs="Helvetica"/>
        </w:rPr>
        <w:t>.</w:t>
      </w:r>
    </w:p>
    <w:p w14:paraId="3F75C1EA" w14:textId="02BD4575" w:rsidR="00522A07" w:rsidRPr="00142CFE" w:rsidRDefault="00522A07" w:rsidP="00C120E3">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xml:space="preserve">) </w:t>
      </w:r>
      <w:del w:id="186" w:author="Sebastian Loder" w:date="2022-01-20T19:15:00Z">
        <w:r w:rsidRPr="00142CFE" w:rsidDel="00AC325D">
          <w:rPr>
            <w:rFonts w:cs="Helvetica"/>
          </w:rPr>
          <w:delText xml:space="preserve">die </w:delText>
        </w:r>
      </w:del>
      <w:ins w:id="187" w:author="Sebastian Loder" w:date="2022-01-20T19:15:00Z">
        <w:r w:rsidR="00AC325D">
          <w:rPr>
            <w:rFonts w:cs="Helvetica"/>
          </w:rPr>
          <w:t>das</w:t>
        </w:r>
        <w:r w:rsidR="00AC325D" w:rsidRPr="00142CFE">
          <w:rPr>
            <w:rFonts w:cs="Helvetica"/>
          </w:rPr>
          <w:t xml:space="preserve"> </w:t>
        </w:r>
      </w:ins>
      <w:r w:rsidRPr="00142CFE">
        <w:rPr>
          <w:rFonts w:cs="Helvetica"/>
        </w:rPr>
        <w:t>Linie</w:t>
      </w:r>
      <w:ins w:id="188" w:author="Sebastian Loder" w:date="2022-01-20T19:15:00Z">
        <w:r w:rsidR="00AC325D">
          <w:rPr>
            <w:rFonts w:cs="Helvetica"/>
          </w:rPr>
          <w:t>nsegment</w:t>
        </w:r>
      </w:ins>
      <w:r w:rsidRPr="00142CFE">
        <w:rPr>
          <w:rFonts w:cs="Helvetica"/>
        </w:rPr>
        <w:t xml:space="preserve"> von CP</w:t>
      </w:r>
      <w:r w:rsidRPr="00142CFE">
        <w:rPr>
          <w:rFonts w:cs="Helvetica"/>
          <w:vertAlign w:val="subscript"/>
        </w:rPr>
        <w:t>i</w:t>
      </w:r>
      <w:r w:rsidRPr="00142CFE">
        <w:rPr>
          <w:rFonts w:cs="Helvetica"/>
        </w:rPr>
        <w:t xml:space="preserve">, </w:t>
      </w:r>
      <w:del w:id="189" w:author="Sebastian Loder" w:date="2022-01-20T19:15:00Z">
        <w:r w:rsidRPr="00142CFE" w:rsidDel="00740A34">
          <w:rPr>
            <w:rFonts w:cs="Helvetica"/>
          </w:rPr>
          <w:delText xml:space="preserve">die </w:delText>
        </w:r>
      </w:del>
      <w:ins w:id="190" w:author="Sebastian Loder" w:date="2022-01-20T19:15:00Z">
        <w:r w:rsidR="00740A34" w:rsidRPr="00142CFE">
          <w:rPr>
            <w:rFonts w:cs="Helvetica"/>
          </w:rPr>
          <w:t>d</w:t>
        </w:r>
        <w:r w:rsidR="00740A34">
          <w:rPr>
            <w:rFonts w:cs="Helvetica"/>
          </w:rPr>
          <w:t>as</w:t>
        </w:r>
        <w:r w:rsidR="00740A34" w:rsidRPr="00142CFE">
          <w:rPr>
            <w:rFonts w:cs="Helvetica"/>
          </w:rPr>
          <w:t xml:space="preserve"> </w:t>
        </w:r>
      </w:ins>
      <w:r w:rsidRPr="00142CFE">
        <w:rPr>
          <w:rFonts w:cs="Helvetica"/>
        </w:rPr>
        <w:t>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4CA2BF1B"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w:t>
      </w:r>
      <w:ins w:id="191" w:author="Sebastian Loder" w:date="2022-01-22T09:07:00Z">
        <w:r w:rsidR="00D54A59">
          <w:rPr>
            <w:rFonts w:cs="Helvetica"/>
          </w:rPr>
          <w:t xml:space="preserve">ggf. </w:t>
        </w:r>
      </w:ins>
      <w:r w:rsidRPr="00142CFE">
        <w:rPr>
          <w:rFonts w:cs="Helvetica"/>
        </w:rPr>
        <w:t>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192"/>
      <w:r w:rsidRPr="00142CFE">
        <w:rPr>
          <w:rFonts w:cs="Helvetica"/>
        </w:rPr>
        <w:t xml:space="preserve"> Dabei entstehen 3 Fälle:</w:t>
      </w:r>
      <w:commentRangeEnd w:id="192"/>
      <w:r w:rsidRPr="00142CFE">
        <w:rPr>
          <w:rStyle w:val="Kommentarzeichen"/>
          <w:rFonts w:cs="Helvetica"/>
        </w:rPr>
        <w:commentReference w:id="192"/>
      </w:r>
    </w:p>
    <w:p w14:paraId="14039780" w14:textId="77777777" w:rsidR="00522A07" w:rsidRPr="00142CFE" w:rsidRDefault="00522A07" w:rsidP="00C120E3">
      <w:pPr>
        <w:rPr>
          <w:rFonts w:cs="Helvetica"/>
        </w:rPr>
      </w:pPr>
    </w:p>
    <w:p w14:paraId="68D7D420" w14:textId="46AA3310"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 xml:space="preserve">Die Flächenanforderung der Standorte kann </w:t>
      </w:r>
      <w:del w:id="193" w:author="Sebastian Loder" w:date="2022-01-20T19:22:00Z">
        <w:r w:rsidRPr="00142CFE" w:rsidDel="00965677">
          <w:rPr>
            <w:rFonts w:cs="Helvetica"/>
          </w:rPr>
          <w:delText xml:space="preserve">bereits </w:delText>
        </w:r>
      </w:del>
      <w:r w:rsidRPr="00142CFE">
        <w:rPr>
          <w:rFonts w:cs="Helvetica"/>
        </w:rPr>
        <w:t>durch die Fläche rechts von L</w:t>
      </w:r>
      <w:r w:rsidRPr="00142CFE">
        <w:rPr>
          <w:rFonts w:cs="Helvetica"/>
          <w:vertAlign w:val="subscript"/>
        </w:rPr>
        <w:t>1</w:t>
      </w:r>
      <w:r w:rsidRPr="00142CFE">
        <w:rPr>
          <w:rFonts w:cs="Helvetica"/>
        </w:rPr>
        <w:t xml:space="preserve"> und T vollständig gedeckt werden</w:t>
      </w:r>
      <w:ins w:id="194" w:author="Sebastian Loder" w:date="2022-01-20T19:22:00Z">
        <w:r w:rsidR="00965677">
          <w:rPr>
            <w:rFonts w:cs="Helvetica"/>
          </w:rPr>
          <w:t xml:space="preserve">. Insbesondere wird kein </w:t>
        </w:r>
      </w:ins>
      <w:ins w:id="195" w:author="Sebastian Loder" w:date="2022-01-20T19:36:00Z">
        <w:r w:rsidR="005D453D">
          <w:rPr>
            <w:rFonts w:cs="Helvetica"/>
          </w:rPr>
          <w:t>Flächena</w:t>
        </w:r>
      </w:ins>
      <w:ins w:id="196" w:author="Sebastian Loder" w:date="2022-01-20T19:22:00Z">
        <w:r w:rsidR="00965677">
          <w:rPr>
            <w:rFonts w:cs="Helvetica"/>
          </w:rPr>
          <w:t>nteil von PredPoly(CP, (t</w:t>
        </w:r>
        <w:r w:rsidR="00965677" w:rsidRPr="00965677">
          <w:rPr>
            <w:rFonts w:cs="Helvetica"/>
            <w:vertAlign w:val="subscript"/>
            <w:rPrChange w:id="197" w:author="Sebastian Loder" w:date="2022-01-20T19:23:00Z">
              <w:rPr>
                <w:rFonts w:cs="Helvetica"/>
              </w:rPr>
            </w:rPrChange>
          </w:rPr>
          <w:t>1</w:t>
        </w:r>
        <w:r w:rsidR="00965677">
          <w:rPr>
            <w:rFonts w:cs="Helvetica"/>
          </w:rPr>
          <w:t>, t</w:t>
        </w:r>
        <w:r w:rsidR="00965677" w:rsidRPr="00965677">
          <w:rPr>
            <w:rFonts w:cs="Helvetica"/>
            <w:vertAlign w:val="subscript"/>
            <w:rPrChange w:id="198" w:author="Sebastian Loder" w:date="2022-01-20T19:23:00Z">
              <w:rPr>
                <w:rFonts w:cs="Helvetica"/>
              </w:rPr>
            </w:rPrChange>
          </w:rPr>
          <w:t>2</w:t>
        </w:r>
        <w:r w:rsidR="00965677">
          <w:rPr>
            <w:rFonts w:cs="Helvetica"/>
          </w:rPr>
          <w:t xml:space="preserve">)) benötigt. </w:t>
        </w:r>
      </w:ins>
      <w:r w:rsidRPr="00142CFE">
        <w:rPr>
          <w:rFonts w:cs="Helvetica"/>
        </w:rPr>
        <w:br/>
      </w:r>
    </w:p>
    <w:p w14:paraId="3AF1CC88" w14:textId="59C1CA38"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w:t>
      </w:r>
      <w:ins w:id="199" w:author="Sebastian Loder" w:date="2022-01-20T19:19:00Z">
        <w:r w:rsidR="00740A34">
          <w:rPr>
            <w:rFonts w:cs="Helvetica"/>
          </w:rPr>
          <w:t xml:space="preserve"> </w:t>
        </w:r>
      </w:ins>
      <w:r w:rsidRPr="00142CFE">
        <w:rPr>
          <w:rFonts w:cs="Helvetica"/>
        </w:rPr>
        <w:t>(t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 (*)</w:t>
      </w:r>
      <w:r w:rsidRPr="00142CFE">
        <w:rPr>
          <w:rFonts w:cs="Helvetica"/>
        </w:rPr>
        <w:br/>
      </w:r>
      <w:ins w:id="200" w:author="Sebastian Loder" w:date="2022-01-22T09:14:00Z">
        <w:r w:rsidR="00AD6826">
          <w:rPr>
            <w:rFonts w:cs="Helvetica"/>
          </w:rPr>
          <w:t>Die Fläche</w:t>
        </w:r>
      </w:ins>
      <w:ins w:id="201" w:author="Sebastian Loder" w:date="2022-01-22T09:16:00Z">
        <w:r w:rsidR="00AD6826">
          <w:rPr>
            <w:rFonts w:cs="Helvetica"/>
          </w:rPr>
          <w:t>n</w:t>
        </w:r>
      </w:ins>
      <w:ins w:id="202" w:author="Sebastian Loder" w:date="2022-01-22T09:14:00Z">
        <w:r w:rsidR="00AD6826">
          <w:rPr>
            <w:rFonts w:cs="Helvetica"/>
          </w:rPr>
          <w:t xml:space="preserve"> von </w:t>
        </w:r>
      </w:ins>
      <w:ins w:id="203" w:author="Sebastian Loder" w:date="2022-01-22T09:17:00Z">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ins>
      <w:ins w:id="204" w:author="Sebastian Loder" w:date="2022-01-22T09:14:00Z">
        <w:r w:rsidR="00AD6826">
          <w:rPr>
            <w:rFonts w:cs="Helvetica"/>
          </w:rPr>
          <w:t xml:space="preserve"> </w:t>
        </w:r>
      </w:ins>
      <w:ins w:id="205" w:author="Sebastian Loder" w:date="2022-01-22T09:16:00Z">
        <w:r w:rsidR="00AD6826">
          <w:rPr>
            <w:rFonts w:cs="Helvetica"/>
          </w:rPr>
          <w:t>und</w:t>
        </w:r>
      </w:ins>
      <w:ins w:id="206" w:author="Sebastian Loder" w:date="2022-01-22T09:14:00Z">
        <w:r w:rsidR="00AD6826">
          <w:rPr>
            <w:rFonts w:cs="Helvetica"/>
          </w:rPr>
          <w:t xml:space="preserve"> T reich</w:t>
        </w:r>
      </w:ins>
      <w:ins w:id="207" w:author="Sebastian Loder" w:date="2022-01-22T09:16:00Z">
        <w:r w:rsidR="00AD6826">
          <w:rPr>
            <w:rFonts w:cs="Helvetica"/>
          </w:rPr>
          <w:t>en zusammen</w:t>
        </w:r>
      </w:ins>
      <w:ins w:id="208" w:author="Sebastian Loder" w:date="2022-01-22T09:14:00Z">
        <w:r w:rsidR="00AD6826">
          <w:rPr>
            <w:rFonts w:cs="Helvetica"/>
          </w:rPr>
          <w:t xml:space="preserve"> nicht (&lt;) oder exakt (=) aus, um die Flächenanforderung der Standorte von </w:t>
        </w:r>
      </w:ins>
      <w:ins w:id="209" w:author="Sebastian Loder" w:date="2022-01-22T09:17:00Z">
        <w:r w:rsidR="00AD6826" w:rsidRPr="00142CFE">
          <w:rPr>
            <w:rFonts w:cs="Helvetica"/>
          </w:rPr>
          <w:t>CP</w:t>
        </w:r>
        <w:r w:rsidR="00AD6826" w:rsidRPr="00142CFE">
          <w:rPr>
            <w:rFonts w:cs="Helvetica"/>
            <w:vertAlign w:val="superscript"/>
          </w:rPr>
          <w:t>r</w:t>
        </w:r>
        <w:r w:rsidR="00AD6826" w:rsidRPr="00142CFE">
          <w:rPr>
            <w:rFonts w:cs="Helvetica"/>
            <w:vertAlign w:val="subscript"/>
          </w:rPr>
          <w:t>L</w:t>
        </w:r>
      </w:ins>
      <w:ins w:id="210" w:author="Sebastian Loder" w:date="2022-01-22T09:15:00Z">
        <w:r w:rsidR="00AD6826">
          <w:rPr>
            <w:rFonts w:cs="Helvetica"/>
          </w:rPr>
          <w:t xml:space="preserve"> zu erfüllen</w:t>
        </w:r>
      </w:ins>
      <w:ins w:id="211" w:author="Sebastian Loder" w:date="2022-01-22T09:16:00Z">
        <w:r w:rsidR="00AD6826">
          <w:rPr>
            <w:rFonts w:cs="Helvetica"/>
          </w:rPr>
          <w:t xml:space="preserve"> (1. Bedingung)</w:t>
        </w:r>
      </w:ins>
      <w:ins w:id="212" w:author="Sebastian Loder" w:date="2022-01-22T09:15:00Z">
        <w:r w:rsidR="00AD6826">
          <w:rPr>
            <w:rFonts w:cs="Helvetica"/>
          </w:rPr>
          <w:t xml:space="preserve">. Weiterhin liegt der Fall vor, dass </w:t>
        </w:r>
      </w:ins>
      <w:ins w:id="213" w:author="Sebastian Loder" w:date="2022-01-22T09:17:00Z">
        <w:r w:rsidR="00AD6826">
          <w:rPr>
            <w:rFonts w:cs="Helvetica"/>
          </w:rPr>
          <w:t xml:space="preserve">die Fläche von </w:t>
        </w:r>
      </w:ins>
      <w:ins w:id="214" w:author="Sebastian Loder" w:date="2022-01-22T09:18:00Z">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ins>
      <w:ins w:id="215" w:author="Sebastian Loder" w:date="2022-01-22T09:15:00Z">
        <w:r w:rsidR="00AD6826">
          <w:rPr>
            <w:rFonts w:cs="Helvetica"/>
          </w:rPr>
          <w:t xml:space="preserve"> in Kombination mit dem Vorgängerpolygon PredPoly(CP, (t</w:t>
        </w:r>
        <w:r w:rsidR="00AD6826" w:rsidRPr="004B3A9C">
          <w:rPr>
            <w:rFonts w:cs="Helvetica"/>
            <w:vertAlign w:val="subscript"/>
            <w:rPrChange w:id="216" w:author="Sebastian Loder" w:date="2022-01-22T09:21:00Z">
              <w:rPr>
                <w:rFonts w:cs="Helvetica"/>
              </w:rPr>
            </w:rPrChange>
          </w:rPr>
          <w:t>1</w:t>
        </w:r>
        <w:r w:rsidR="00AD6826">
          <w:rPr>
            <w:rFonts w:cs="Helvetica"/>
          </w:rPr>
          <w:t>, t</w:t>
        </w:r>
        <w:r w:rsidR="00AD6826" w:rsidRPr="004B3A9C">
          <w:rPr>
            <w:rFonts w:cs="Helvetica"/>
            <w:vertAlign w:val="subscript"/>
            <w:rPrChange w:id="217" w:author="Sebastian Loder" w:date="2022-01-22T09:21:00Z">
              <w:rPr>
                <w:rFonts w:cs="Helvetica"/>
              </w:rPr>
            </w:rPrChange>
          </w:rPr>
          <w:t>2</w:t>
        </w:r>
        <w:r w:rsidR="00AD6826">
          <w:rPr>
            <w:rFonts w:cs="Helvetica"/>
          </w:rPr>
          <w:t xml:space="preserve">)) </w:t>
        </w:r>
      </w:ins>
      <w:ins w:id="218" w:author="Sebastian Loder" w:date="2022-01-22T09:18:00Z">
        <w:r w:rsidR="00AD6826">
          <w:rPr>
            <w:rFonts w:cs="Helvetica"/>
          </w:rPr>
          <w:t xml:space="preserve">ebenso kleiner als die geforderte Fläche </w:t>
        </w:r>
      </w:ins>
      <w:ins w:id="219" w:author="Sebastian Loder" w:date="2022-01-22T09:19:00Z">
        <w:r w:rsidR="004B3A9C">
          <w:rPr>
            <w:rFonts w:cs="Helvetica"/>
          </w:rPr>
          <w:t>ist</w:t>
        </w:r>
      </w:ins>
      <w:ins w:id="220" w:author="Sebastian Loder" w:date="2022-01-22T09:15:00Z">
        <w:r w:rsidR="00AD6826">
          <w:rPr>
            <w:rFonts w:cs="Helvetica"/>
          </w:rPr>
          <w:t xml:space="preserve"> (2. Bed</w:t>
        </w:r>
      </w:ins>
      <w:ins w:id="221" w:author="Sebastian Loder" w:date="2022-01-22T09:16:00Z">
        <w:r w:rsidR="00AD6826">
          <w:rPr>
            <w:rFonts w:cs="Helvetica"/>
          </w:rPr>
          <w:t>ingung)</w:t>
        </w:r>
      </w:ins>
      <w:ins w:id="222" w:author="Sebastian Loder" w:date="2022-01-22T09:15:00Z">
        <w:r w:rsidR="00AD6826">
          <w:rPr>
            <w:rFonts w:cs="Helvetica"/>
          </w:rPr>
          <w:t>.</w:t>
        </w:r>
      </w:ins>
      <w:del w:id="223" w:author="Sebastian Loder" w:date="2022-01-22T09:19:00Z">
        <w:r w:rsidRPr="00142CFE" w:rsidDel="004B3A9C">
          <w:rPr>
            <w:rFonts w:cs="Helvetica"/>
          </w:rPr>
          <w:delText>Die Flächenanforderung der Standorte kann genau oder nicht komplett durch die Fläche rechts von L</w:delText>
        </w:r>
        <w:r w:rsidRPr="00142CFE" w:rsidDel="004B3A9C">
          <w:rPr>
            <w:rFonts w:cs="Helvetica"/>
            <w:vertAlign w:val="subscript"/>
          </w:rPr>
          <w:delText>1</w:delText>
        </w:r>
        <w:r w:rsidRPr="00142CFE" w:rsidDel="004B3A9C">
          <w:rPr>
            <w:rFonts w:cs="Helvetica"/>
          </w:rPr>
          <w:delText xml:space="preserve"> und T komplett abgedeckt werden, jedoch nicht durch die Fläche rechts von L</w:delText>
        </w:r>
        <w:r w:rsidRPr="00142CFE" w:rsidDel="004B3A9C">
          <w:rPr>
            <w:rFonts w:cs="Helvetica"/>
            <w:vertAlign w:val="subscript"/>
          </w:rPr>
          <w:delText>1</w:delText>
        </w:r>
        <w:r w:rsidRPr="00142CFE" w:rsidDel="004B3A9C">
          <w:rPr>
            <w:rFonts w:cs="Helvetica"/>
          </w:rPr>
          <w:delText xml:space="preserve"> und die Reste der Vorgängerpolygone.</w:delText>
        </w:r>
      </w:del>
      <w:r w:rsidRPr="00142CFE">
        <w:rPr>
          <w:rFonts w:cs="Helvetica"/>
        </w:rPr>
        <w:br/>
      </w:r>
    </w:p>
    <w:p w14:paraId="69404F60" w14:textId="4F8E7D04"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4B3A9C">
        <w:rPr>
          <w:rFonts w:cs="Helvetica"/>
          <w:lang w:val="en-US"/>
          <w:rPrChange w:id="224" w:author="Sebastian Loder" w:date="2022-01-22T09:20:00Z">
            <w:rPr>
              <w:rFonts w:cs="Helvetica"/>
            </w:rPr>
          </w:rPrChange>
        </w:rPr>
        <w:t>Area(P</w:t>
      </w:r>
      <w:r w:rsidRPr="004B3A9C">
        <w:rPr>
          <w:rFonts w:cs="Helvetica"/>
          <w:vertAlign w:val="superscript"/>
          <w:lang w:val="en-US"/>
          <w:rPrChange w:id="225" w:author="Sebastian Loder" w:date="2022-01-22T09:20:00Z">
            <w:rPr>
              <w:rFonts w:cs="Helvetica"/>
              <w:vertAlign w:val="superscript"/>
            </w:rPr>
          </w:rPrChange>
        </w:rPr>
        <w:t>r</w:t>
      </w:r>
      <w:r w:rsidRPr="004B3A9C">
        <w:rPr>
          <w:rFonts w:cs="Helvetica"/>
          <w:vertAlign w:val="subscript"/>
          <w:lang w:val="en-US"/>
          <w:rPrChange w:id="226" w:author="Sebastian Loder" w:date="2022-01-22T09:20:00Z">
            <w:rPr>
              <w:rFonts w:cs="Helvetica"/>
              <w:vertAlign w:val="subscript"/>
            </w:rPr>
          </w:rPrChange>
        </w:rPr>
        <w:t>L1</w:t>
      </w:r>
      <w:r w:rsidRPr="004B3A9C">
        <w:rPr>
          <w:rFonts w:cs="Helvetica"/>
          <w:lang w:val="en-US"/>
          <w:rPrChange w:id="227" w:author="Sebastian Loder" w:date="2022-01-22T09:20:00Z">
            <w:rPr>
              <w:rFonts w:cs="Helvetica"/>
            </w:rPr>
          </w:rPrChange>
        </w:rPr>
        <w:t xml:space="preserve"> + T) &lt;= AreaRequired(S(CP</w:t>
      </w:r>
      <w:r w:rsidRPr="004B3A9C">
        <w:rPr>
          <w:rFonts w:cs="Helvetica"/>
          <w:vertAlign w:val="superscript"/>
          <w:lang w:val="en-US"/>
          <w:rPrChange w:id="228" w:author="Sebastian Loder" w:date="2022-01-22T09:20:00Z">
            <w:rPr>
              <w:rFonts w:cs="Helvetica"/>
              <w:vertAlign w:val="superscript"/>
            </w:rPr>
          </w:rPrChange>
        </w:rPr>
        <w:t>r</w:t>
      </w:r>
      <w:r w:rsidRPr="004B3A9C">
        <w:rPr>
          <w:rFonts w:cs="Helvetica"/>
          <w:vertAlign w:val="subscript"/>
          <w:lang w:val="en-US"/>
          <w:rPrChange w:id="229" w:author="Sebastian Loder" w:date="2022-01-22T09:20:00Z">
            <w:rPr>
              <w:rFonts w:cs="Helvetica"/>
              <w:vertAlign w:val="subscript"/>
            </w:rPr>
          </w:rPrChange>
        </w:rPr>
        <w:t>L</w:t>
      </w:r>
      <w:r w:rsidRPr="004B3A9C">
        <w:rPr>
          <w:rFonts w:cs="Helvetica"/>
          <w:lang w:val="en-US"/>
          <w:rPrChange w:id="230" w:author="Sebastian Loder" w:date="2022-01-22T09:20:00Z">
            <w:rPr>
              <w:rFonts w:cs="Helvetica"/>
            </w:rPr>
          </w:rPrChange>
        </w:rPr>
        <w:t>)) und</w:t>
      </w:r>
      <w:r w:rsidRPr="004B3A9C">
        <w:rPr>
          <w:rFonts w:cs="Helvetica"/>
          <w:lang w:val="en-US"/>
          <w:rPrChange w:id="231" w:author="Sebastian Loder" w:date="2022-01-22T09:20:00Z">
            <w:rPr>
              <w:rFonts w:cs="Helvetica"/>
            </w:rPr>
          </w:rPrChange>
        </w:rPr>
        <w:br/>
        <w:t>Area(P</w:t>
      </w:r>
      <w:r w:rsidRPr="004B3A9C">
        <w:rPr>
          <w:rFonts w:cs="Helvetica"/>
          <w:vertAlign w:val="superscript"/>
          <w:lang w:val="en-US"/>
          <w:rPrChange w:id="232" w:author="Sebastian Loder" w:date="2022-01-22T09:20:00Z">
            <w:rPr>
              <w:rFonts w:cs="Helvetica"/>
              <w:vertAlign w:val="superscript"/>
            </w:rPr>
          </w:rPrChange>
        </w:rPr>
        <w:t>r</w:t>
      </w:r>
      <w:r w:rsidRPr="004B3A9C">
        <w:rPr>
          <w:rFonts w:cs="Helvetica"/>
          <w:vertAlign w:val="subscript"/>
          <w:lang w:val="en-US"/>
          <w:rPrChange w:id="233" w:author="Sebastian Loder" w:date="2022-01-22T09:20:00Z">
            <w:rPr>
              <w:rFonts w:cs="Helvetica"/>
              <w:vertAlign w:val="subscript"/>
            </w:rPr>
          </w:rPrChange>
        </w:rPr>
        <w:t>L1</w:t>
      </w:r>
      <w:r w:rsidRPr="004B3A9C">
        <w:rPr>
          <w:rFonts w:cs="Helvetica"/>
          <w:lang w:val="en-US"/>
          <w:rPrChange w:id="234" w:author="Sebastian Loder" w:date="2022-01-22T09:20:00Z">
            <w:rPr>
              <w:rFonts w:cs="Helvetica"/>
            </w:rPr>
          </w:rPrChange>
        </w:rPr>
        <w:t xml:space="preserve"> + PredPoly(CP,</w:t>
      </w:r>
      <w:ins w:id="235" w:author="Sebastian Loder" w:date="2022-01-20T19:19:00Z">
        <w:r w:rsidR="00740A34" w:rsidRPr="004B3A9C">
          <w:rPr>
            <w:rFonts w:cs="Helvetica"/>
            <w:lang w:val="en-US"/>
            <w:rPrChange w:id="236" w:author="Sebastian Loder" w:date="2022-01-22T09:20:00Z">
              <w:rPr>
                <w:rFonts w:cs="Helvetica"/>
              </w:rPr>
            </w:rPrChange>
          </w:rPr>
          <w:t xml:space="preserve"> </w:t>
        </w:r>
      </w:ins>
      <w:r w:rsidRPr="004B3A9C">
        <w:rPr>
          <w:rFonts w:cs="Helvetica"/>
          <w:lang w:val="en-US"/>
          <w:rPrChange w:id="237" w:author="Sebastian Loder" w:date="2022-01-22T09:20:00Z">
            <w:rPr>
              <w:rFonts w:cs="Helvetica"/>
            </w:rPr>
          </w:rPrChange>
        </w:rPr>
        <w:t>(t</w:t>
      </w:r>
      <w:r w:rsidRPr="004B3A9C">
        <w:rPr>
          <w:rFonts w:cs="Helvetica"/>
          <w:vertAlign w:val="subscript"/>
          <w:lang w:val="en-US"/>
          <w:rPrChange w:id="238" w:author="Sebastian Loder" w:date="2022-01-22T09:20:00Z">
            <w:rPr>
              <w:rFonts w:cs="Helvetica"/>
              <w:vertAlign w:val="subscript"/>
            </w:rPr>
          </w:rPrChange>
        </w:rPr>
        <w:t>1</w:t>
      </w:r>
      <w:r w:rsidRPr="004B3A9C">
        <w:rPr>
          <w:rFonts w:cs="Helvetica"/>
          <w:lang w:val="en-US"/>
          <w:rPrChange w:id="239" w:author="Sebastian Loder" w:date="2022-01-22T09:20:00Z">
            <w:rPr>
              <w:rFonts w:cs="Helvetica"/>
            </w:rPr>
          </w:rPrChange>
        </w:rPr>
        <w:t>, t</w:t>
      </w:r>
      <w:r w:rsidRPr="004B3A9C">
        <w:rPr>
          <w:rFonts w:cs="Helvetica"/>
          <w:vertAlign w:val="subscript"/>
          <w:lang w:val="en-US"/>
          <w:rPrChange w:id="240" w:author="Sebastian Loder" w:date="2022-01-22T09:20:00Z">
            <w:rPr>
              <w:rFonts w:cs="Helvetica"/>
              <w:vertAlign w:val="subscript"/>
            </w:rPr>
          </w:rPrChange>
        </w:rPr>
        <w:t>2</w:t>
      </w:r>
      <w:r w:rsidRPr="004B3A9C">
        <w:rPr>
          <w:rFonts w:cs="Helvetica"/>
          <w:lang w:val="en-US"/>
          <w:rPrChange w:id="241" w:author="Sebastian Loder" w:date="2022-01-22T09:20:00Z">
            <w:rPr>
              <w:rFonts w:cs="Helvetica"/>
            </w:rPr>
          </w:rPrChange>
        </w:rPr>
        <w:t>)) &gt;= AreaRequired(S(CP</w:t>
      </w:r>
      <w:r w:rsidRPr="004B3A9C">
        <w:rPr>
          <w:rFonts w:cs="Helvetica"/>
          <w:vertAlign w:val="superscript"/>
          <w:lang w:val="en-US"/>
          <w:rPrChange w:id="242" w:author="Sebastian Loder" w:date="2022-01-22T09:20:00Z">
            <w:rPr>
              <w:rFonts w:cs="Helvetica"/>
              <w:vertAlign w:val="superscript"/>
            </w:rPr>
          </w:rPrChange>
        </w:rPr>
        <w:t>r</w:t>
      </w:r>
      <w:r w:rsidRPr="004B3A9C">
        <w:rPr>
          <w:rFonts w:cs="Helvetica"/>
          <w:vertAlign w:val="subscript"/>
          <w:lang w:val="en-US"/>
          <w:rPrChange w:id="243" w:author="Sebastian Loder" w:date="2022-01-22T09:20:00Z">
            <w:rPr>
              <w:rFonts w:cs="Helvetica"/>
              <w:vertAlign w:val="subscript"/>
            </w:rPr>
          </w:rPrChange>
        </w:rPr>
        <w:t>L</w:t>
      </w:r>
      <w:r w:rsidRPr="004B3A9C">
        <w:rPr>
          <w:rFonts w:cs="Helvetica"/>
          <w:lang w:val="en-US"/>
          <w:rPrChange w:id="244" w:author="Sebastian Loder" w:date="2022-01-22T09:20:00Z">
            <w:rPr>
              <w:rFonts w:cs="Helvetica"/>
            </w:rPr>
          </w:rPrChange>
        </w:rPr>
        <w:t>))</w:t>
      </w:r>
      <w:r w:rsidRPr="004B3A9C">
        <w:rPr>
          <w:rFonts w:cs="Helvetica"/>
          <w:lang w:val="en-US"/>
          <w:rPrChange w:id="245" w:author="Sebastian Loder" w:date="2022-01-22T09:20:00Z">
            <w:rPr>
              <w:rFonts w:cs="Helvetica"/>
            </w:rPr>
          </w:rPrChange>
        </w:rPr>
        <w:br/>
      </w:r>
      <w:ins w:id="246" w:author="Sebastian Loder" w:date="2022-01-22T09:20:00Z">
        <w:r w:rsidR="004B3A9C" w:rsidRPr="004B3A9C">
          <w:rPr>
            <w:rFonts w:cs="Helvetica"/>
            <w:lang w:val="en-US"/>
            <w:rPrChange w:id="247" w:author="Sebastian Loder" w:date="2022-01-22T09:20:00Z">
              <w:rPr>
                <w:rFonts w:cs="Helvetica"/>
              </w:rPr>
            </w:rPrChange>
          </w:rPr>
          <w:t xml:space="preserve">Bedingung 1 ist analog zu Fall 1.2. </w:t>
        </w:r>
        <w:r w:rsidR="004B3A9C" w:rsidRPr="004B3A9C">
          <w:rPr>
            <w:rFonts w:cs="Helvetica"/>
            <w:rPrChange w:id="248" w:author="Sebastian Loder" w:date="2022-01-22T09:20:00Z">
              <w:rPr>
                <w:rFonts w:cs="Helvetica"/>
                <w:lang w:val="en-US"/>
              </w:rPr>
            </w:rPrChange>
          </w:rPr>
          <w:t xml:space="preserve">Weiterhin liegt nun jedoch der Fall vor, dass </w:t>
        </w:r>
      </w:ins>
      <w:ins w:id="249" w:author="Sebastian Loder" w:date="2022-01-22T09:21:00Z">
        <w:r w:rsidR="004B3A9C">
          <w:rPr>
            <w:rFonts w:cs="Helvetica"/>
          </w:rPr>
          <w:t xml:space="preserve">die Fläche von </w:t>
        </w:r>
        <w:r w:rsidR="004B3A9C" w:rsidRPr="00142CFE">
          <w:rPr>
            <w:rFonts w:cs="Helvetica"/>
          </w:rPr>
          <w:t>P</w:t>
        </w:r>
        <w:r w:rsidR="004B3A9C" w:rsidRPr="00142CFE">
          <w:rPr>
            <w:rFonts w:cs="Helvetica"/>
            <w:vertAlign w:val="superscript"/>
          </w:rPr>
          <w:t>r</w:t>
        </w:r>
        <w:r w:rsidR="004B3A9C" w:rsidRPr="00142CFE">
          <w:rPr>
            <w:rFonts w:cs="Helvetica"/>
            <w:vertAlign w:val="subscript"/>
          </w:rPr>
          <w:t>L1</w:t>
        </w:r>
        <w:r w:rsidR="004B3A9C">
          <w:rPr>
            <w:rFonts w:cs="Helvetica"/>
          </w:rPr>
          <w:t xml:space="preserve"> in Kombination mit dem Vorgängerpolygon PredPoly(CP, (t</w:t>
        </w:r>
        <w:r w:rsidR="004B3A9C" w:rsidRPr="004B3A9C">
          <w:rPr>
            <w:rFonts w:cs="Helvetica"/>
            <w:vertAlign w:val="subscript"/>
            <w:rPrChange w:id="250" w:author="Sebastian Loder" w:date="2022-01-22T09:21:00Z">
              <w:rPr>
                <w:rFonts w:cs="Helvetica"/>
              </w:rPr>
            </w:rPrChange>
          </w:rPr>
          <w:t>1</w:t>
        </w:r>
        <w:r w:rsidR="004B3A9C">
          <w:rPr>
            <w:rFonts w:cs="Helvetica"/>
          </w:rPr>
          <w:t>, t</w:t>
        </w:r>
        <w:r w:rsidR="004B3A9C" w:rsidRPr="004B3A9C">
          <w:rPr>
            <w:rFonts w:cs="Helvetica"/>
            <w:vertAlign w:val="subscript"/>
            <w:rPrChange w:id="251" w:author="Sebastian Loder" w:date="2022-01-22T09:21:00Z">
              <w:rPr>
                <w:rFonts w:cs="Helvetica"/>
              </w:rPr>
            </w:rPrChange>
          </w:rPr>
          <w:t>2</w:t>
        </w:r>
        <w:r w:rsidR="004B3A9C">
          <w:rPr>
            <w:rFonts w:cs="Helvetica"/>
          </w:rPr>
          <w:t>)) zur Erfüllung der Anforderung genügen (2. Bedingung).</w:t>
        </w:r>
      </w:ins>
      <w:del w:id="252" w:author="Sebastian Loder" w:date="2022-01-22T09:21:00Z">
        <w:r w:rsidRPr="00142CFE" w:rsidDel="004B3A9C">
          <w:rPr>
            <w:rFonts w:cs="Helvetica"/>
          </w:rPr>
          <w:delText>Die Flächenanforderung der Standorte kann genau oder nicht komplett durch die Fläche rechts von L</w:delText>
        </w:r>
        <w:r w:rsidRPr="00142CFE" w:rsidDel="004B3A9C">
          <w:rPr>
            <w:rFonts w:cs="Helvetica"/>
            <w:vertAlign w:val="subscript"/>
          </w:rPr>
          <w:delText>1</w:delText>
        </w:r>
        <w:r w:rsidRPr="00142CFE" w:rsidDel="004B3A9C">
          <w:rPr>
            <w:rFonts w:cs="Helvetica"/>
          </w:rPr>
          <w:delText xml:space="preserve"> und T komplett abgedeckt werden, jedoch durch die Fläche rechts von L</w:delText>
        </w:r>
        <w:r w:rsidRPr="00142CFE" w:rsidDel="004B3A9C">
          <w:rPr>
            <w:rFonts w:cs="Helvetica"/>
            <w:vertAlign w:val="subscript"/>
          </w:rPr>
          <w:delText>1</w:delText>
        </w:r>
        <w:r w:rsidRPr="00142CFE" w:rsidDel="004B3A9C">
          <w:rPr>
            <w:rFonts w:cs="Helvetica"/>
          </w:rPr>
          <w:delText xml:space="preserve"> und die Reste der Vorgängerpolygone.</w:delText>
        </w:r>
      </w:del>
    </w:p>
    <w:p w14:paraId="63320B23" w14:textId="77777777" w:rsidR="00522A07" w:rsidRPr="00142CFE" w:rsidRDefault="00522A07" w:rsidP="00C120E3">
      <w:pPr>
        <w:rPr>
          <w:rFonts w:cs="Helvetica"/>
        </w:rPr>
      </w:pPr>
    </w:p>
    <w:p w14:paraId="34BCB5BF" w14:textId="5C267686" w:rsidR="000F1F33" w:rsidRPr="00142CFE" w:rsidRDefault="00522A07" w:rsidP="00C120E3">
      <w:pPr>
        <w:rPr>
          <w:rFonts w:cs="Helvetica"/>
        </w:rPr>
      </w:pPr>
      <w:del w:id="253" w:author="Sebastian Loder" w:date="2022-01-20T19:53:00Z">
        <w:r w:rsidRPr="00142CFE" w:rsidDel="00AE36A7">
          <w:rPr>
            <w:rFonts w:cs="Helvetica"/>
          </w:rPr>
          <w:delText xml:space="preserve">Durch diese Fälle wird nun entschieden, welche Teilpolygone an die Prozedur </w:delText>
        </w:r>
        <w:r w:rsidRPr="00142CFE" w:rsidDel="00AE36A7">
          <w:rPr>
            <w:rFonts w:cs="Helvetica"/>
            <w:i/>
          </w:rPr>
          <w:delText xml:space="preserve">DetachAndAssign </w:delText>
        </w:r>
        <w:r w:rsidRPr="00142CFE" w:rsidDel="00AE36A7">
          <w:rPr>
            <w:rFonts w:cs="Helvetica"/>
          </w:rPr>
          <w:delText>weitergegeben werden, um Flächen gewissen Standorten zuzuordnen.</w:delText>
        </w:r>
      </w:del>
      <w:ins w:id="254" w:author="Sebastian Loder" w:date="2022-01-20T19:48:00Z">
        <w:r w:rsidR="000F1F33">
          <w:rPr>
            <w:rFonts w:cs="Helvetica"/>
          </w:rPr>
          <w:t xml:space="preserve">Die je nach Fall </w:t>
        </w:r>
      </w:ins>
      <w:ins w:id="255" w:author="Sebastian Loder" w:date="2022-01-20T19:49:00Z">
        <w:r w:rsidR="000F1F33">
          <w:rPr>
            <w:rFonts w:cs="Helvetica"/>
          </w:rPr>
          <w:t>entstehenden</w:t>
        </w:r>
      </w:ins>
      <w:ins w:id="256" w:author="Sebastian Loder" w:date="2022-01-20T19:48:00Z">
        <w:r w:rsidR="000F1F33">
          <w:rPr>
            <w:rFonts w:cs="Helvetica"/>
          </w:rPr>
          <w:t xml:space="preserve"> Polygone </w:t>
        </w:r>
      </w:ins>
      <w:ins w:id="257" w:author="Sebastian Loder" w:date="2022-01-20T19:49:00Z">
        <w:r w:rsidR="000F1F33">
          <w:rPr>
            <w:rFonts w:cs="Helvetica"/>
          </w:rPr>
          <w:t xml:space="preserve">werden anschließend </w:t>
        </w:r>
      </w:ins>
      <w:ins w:id="258" w:author="Sebastian Loder" w:date="2022-01-20T19:50:00Z">
        <w:r w:rsidR="000F1F33">
          <w:rPr>
            <w:rFonts w:cs="Helvetica"/>
          </w:rPr>
          <w:t xml:space="preserve">an die Prozedur </w:t>
        </w:r>
        <w:r w:rsidR="000F1F33" w:rsidRPr="00AE36A7">
          <w:rPr>
            <w:rFonts w:cs="Helvetica"/>
            <w:i/>
            <w:iCs/>
            <w:rPrChange w:id="259" w:author="Sebastian Loder" w:date="2022-01-20T19:52:00Z">
              <w:rPr>
                <w:rFonts w:cs="Helvetica"/>
              </w:rPr>
            </w:rPrChange>
          </w:rPr>
          <w:t>DetachAndAssign</w:t>
        </w:r>
        <w:r w:rsidR="000F1F33">
          <w:rPr>
            <w:rFonts w:cs="Helvetica"/>
          </w:rPr>
          <w:t xml:space="preserve"> übergeben </w:t>
        </w:r>
        <w:r w:rsidR="000F1F33" w:rsidRPr="00142CFE">
          <w:rPr>
            <w:rFonts w:cs="Helvetica"/>
          </w:rPr>
          <w:t xml:space="preserve">und dort </w:t>
        </w:r>
        <w:r w:rsidR="000F1F33">
          <w:rPr>
            <w:rFonts w:cs="Helvetica"/>
          </w:rPr>
          <w:t xml:space="preserve">entweder Standorten zugewiesen oder durch einen rekursiven Aufruf von </w:t>
        </w:r>
        <w:r w:rsidR="000F1F33" w:rsidRPr="00AE36A7">
          <w:rPr>
            <w:rFonts w:cs="Helvetica"/>
            <w:i/>
            <w:iCs/>
            <w:rPrChange w:id="260" w:author="Sebastian Loder" w:date="2022-01-20T19:52:00Z">
              <w:rPr>
                <w:rFonts w:cs="Helvetica"/>
              </w:rPr>
            </w:rPrChange>
          </w:rPr>
          <w:t>NonConvexDivide</w:t>
        </w:r>
        <w:r w:rsidR="000F1F33" w:rsidRPr="00142CFE">
          <w:rPr>
            <w:rFonts w:cs="Helvetica"/>
          </w:rPr>
          <w:t xml:space="preserve"> </w:t>
        </w:r>
        <w:r w:rsidR="000F1F33">
          <w:rPr>
            <w:rFonts w:cs="Helvetica"/>
          </w:rPr>
          <w:t>erneut</w:t>
        </w:r>
        <w:r w:rsidR="000F1F33" w:rsidRPr="00142CFE">
          <w:rPr>
            <w:rFonts w:cs="Helvetica"/>
          </w:rPr>
          <w:t xml:space="preserve"> </w:t>
        </w:r>
        <w:commentRangeStart w:id="261"/>
        <w:r w:rsidR="000F1F33" w:rsidRPr="00142CFE">
          <w:rPr>
            <w:rFonts w:cs="Helvetica"/>
          </w:rPr>
          <w:t>aufgeteilt</w:t>
        </w:r>
      </w:ins>
      <w:commentRangeEnd w:id="261"/>
      <w:ins w:id="262" w:author="Sebastian Loder" w:date="2022-01-20T19:55:00Z">
        <w:r w:rsidR="00AE36A7">
          <w:rPr>
            <w:rStyle w:val="Kommentarzeichen"/>
            <w:rFonts w:ascii="Helvetica" w:eastAsia="Times New Roman" w:hAnsi="Helvetica" w:cs="Times New Roman"/>
            <w:lang w:eastAsia="de-DE"/>
          </w:rPr>
          <w:commentReference w:id="261"/>
        </w:r>
      </w:ins>
      <w:ins w:id="263" w:author="Sebastian Loder" w:date="2022-01-20T19:50:00Z">
        <w:r w:rsidR="000F1F33" w:rsidRPr="00142CFE">
          <w:rPr>
            <w:rFonts w:cs="Helvetica"/>
          </w:rPr>
          <w:t>.</w:t>
        </w:r>
      </w:ins>
    </w:p>
    <w:p w14:paraId="2B38428B" w14:textId="77777777" w:rsidR="00522A07" w:rsidRPr="00142CFE" w:rsidRDefault="00522A07" w:rsidP="00C120E3">
      <w:pPr>
        <w:rPr>
          <w:rFonts w:cs="Helvetica"/>
        </w:rPr>
      </w:pPr>
    </w:p>
    <w:p w14:paraId="285D8C63" w14:textId="74E91E17" w:rsidR="00522A07" w:rsidRDefault="00522A07" w:rsidP="00C120E3">
      <w:pPr>
        <w:rPr>
          <w:rFonts w:cs="Helvetica"/>
          <w:bCs/>
        </w:rPr>
      </w:pPr>
      <w:r w:rsidRPr="00142CFE">
        <w:rPr>
          <w:rFonts w:cs="Helvetica"/>
          <w:b/>
          <w:bCs/>
        </w:rPr>
        <w:lastRenderedPageBreak/>
        <w:t xml:space="preserve">Fall 1.1: </w:t>
      </w:r>
      <w:r w:rsidRPr="00142CFE">
        <w:rPr>
          <w:rFonts w:cs="Helvetica"/>
          <w:bCs/>
        </w:rPr>
        <w:t>D</w:t>
      </w:r>
      <w:del w:id="264" w:author="Sebastian Loder" w:date="2022-01-20T19:31:00Z">
        <w:r w:rsidRPr="00142CFE" w:rsidDel="00DF1A78">
          <w:rPr>
            <w:rFonts w:cs="Helvetica"/>
            <w:bCs/>
          </w:rPr>
          <w:delText>a d</w:delText>
        </w:r>
      </w:del>
      <w:r w:rsidRPr="00142CFE">
        <w:rPr>
          <w:rFonts w:cs="Helvetica"/>
          <w:bCs/>
        </w:rPr>
        <w:t xml:space="preserve">ie Flächenanforderung </w:t>
      </w:r>
      <w:ins w:id="265" w:author="Sebastian Loder" w:date="2022-01-20T19:34:00Z">
        <w:r w:rsidR="00C85D32">
          <w:rPr>
            <w:rFonts w:cs="Helvetica"/>
            <w:bCs/>
          </w:rPr>
          <w:t xml:space="preserve">von </w:t>
        </w:r>
      </w:ins>
      <w:ins w:id="266" w:author="Sebastian Loder" w:date="2022-01-20T19:31:00Z">
        <w:r w:rsidR="00DF1A78">
          <w:rPr>
            <w:rFonts w:cs="Helvetica"/>
            <w:bCs/>
          </w:rPr>
          <w:t>S(</w:t>
        </w:r>
      </w:ins>
      <w:ins w:id="267" w:author="Sebastian Loder" w:date="2022-01-20T19:34:00Z">
        <w:r w:rsidR="00C85D32" w:rsidRPr="00142CFE">
          <w:rPr>
            <w:rFonts w:cs="Helvetica"/>
          </w:rPr>
          <w:t>CP</w:t>
        </w:r>
        <w:r w:rsidR="00C85D32" w:rsidRPr="00142CFE">
          <w:rPr>
            <w:rFonts w:cs="Helvetica"/>
            <w:vertAlign w:val="superscript"/>
          </w:rPr>
          <w:t>r</w:t>
        </w:r>
        <w:r w:rsidR="00C85D32" w:rsidRPr="00142CFE">
          <w:rPr>
            <w:rFonts w:cs="Helvetica"/>
            <w:vertAlign w:val="subscript"/>
          </w:rPr>
          <w:t>L</w:t>
        </w:r>
      </w:ins>
      <w:ins w:id="268" w:author="Sebastian Loder" w:date="2022-01-20T19:31:00Z">
        <w:r w:rsidR="00DF1A78">
          <w:rPr>
            <w:rFonts w:cs="Helvetica"/>
            <w:bCs/>
          </w:rPr>
          <w:t>)</w:t>
        </w:r>
        <w:r w:rsidR="00C85D32">
          <w:rPr>
            <w:rFonts w:cs="Helvetica"/>
            <w:bCs/>
          </w:rPr>
          <w:t xml:space="preserve"> kann </w:t>
        </w:r>
      </w:ins>
      <w:del w:id="269" w:author="Sebastian Loder" w:date="2022-01-20T19:24:00Z">
        <w:r w:rsidRPr="00142CFE" w:rsidDel="00965677">
          <w:rPr>
            <w:rFonts w:cs="Helvetica"/>
            <w:bCs/>
          </w:rPr>
          <w:delText xml:space="preserve">bereits </w:delText>
        </w:r>
      </w:del>
      <w:r w:rsidRPr="00142CFE">
        <w:rPr>
          <w:rFonts w:cs="Helvetica"/>
          <w:bCs/>
        </w:rPr>
        <w:t>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w:t>
      </w:r>
      <w:del w:id="270" w:author="Sebastian Loder" w:date="2022-01-20T19:31:00Z">
        <w:r w:rsidRPr="00142CFE" w:rsidDel="00C85D32">
          <w:rPr>
            <w:rFonts w:cs="Helvetica"/>
            <w:bCs/>
          </w:rPr>
          <w:delText xml:space="preserve">und </w:delText>
        </w:r>
      </w:del>
      <w:ins w:id="271" w:author="Sebastian Loder" w:date="2022-01-20T19:31:00Z">
        <w:r w:rsidR="00C85D32">
          <w:rPr>
            <w:rFonts w:cs="Helvetica"/>
            <w:bCs/>
          </w:rPr>
          <w:t>zusammen mit dem</w:t>
        </w:r>
        <w:r w:rsidR="00C85D32" w:rsidRPr="00142CFE">
          <w:rPr>
            <w:rFonts w:cs="Helvetica"/>
            <w:bCs/>
          </w:rPr>
          <w:t xml:space="preserve"> </w:t>
        </w:r>
      </w:ins>
      <w:del w:id="272" w:author="Sebastian Loder" w:date="2022-01-20T19:25:00Z">
        <w:r w:rsidRPr="00142CFE" w:rsidDel="00965677">
          <w:rPr>
            <w:rFonts w:cs="Helvetica"/>
            <w:bCs/>
          </w:rPr>
          <w:delText xml:space="preserve">einen Teil des </w:delText>
        </w:r>
      </w:del>
      <w:r w:rsidRPr="00142CFE">
        <w:rPr>
          <w:rFonts w:cs="Helvetica"/>
          <w:bCs/>
        </w:rPr>
        <w:t>Dreieck</w:t>
      </w:r>
      <w:del w:id="273" w:author="Sebastian Loder" w:date="2022-01-20T19:25:00Z">
        <w:r w:rsidRPr="00142CFE" w:rsidDel="00965677">
          <w:rPr>
            <w:rFonts w:cs="Helvetica"/>
            <w:bCs/>
          </w:rPr>
          <w:delText>s</w:delText>
        </w:r>
      </w:del>
      <w:ins w:id="274" w:author="Sebastian Loder" w:date="2022-01-20T19:25:00Z">
        <w:r w:rsidR="00965677">
          <w:rPr>
            <w:rFonts w:cs="Helvetica"/>
            <w:bCs/>
          </w:rPr>
          <w:t xml:space="preserve"> T</w:t>
        </w:r>
      </w:ins>
      <w:r w:rsidRPr="00142CFE">
        <w:rPr>
          <w:rFonts w:cs="Helvetica"/>
          <w:bCs/>
        </w:rPr>
        <w:t xml:space="preserve"> </w:t>
      </w:r>
      <w:del w:id="275" w:author="Sebastian Loder" w:date="2022-01-20T19:26:00Z">
        <w:r w:rsidRPr="00142CFE" w:rsidDel="00DF1A78">
          <w:rPr>
            <w:rFonts w:cs="Helvetica"/>
            <w:bCs/>
          </w:rPr>
          <w:delText xml:space="preserve">gedeckt </w:delText>
        </w:r>
      </w:del>
      <w:ins w:id="276" w:author="Sebastian Loder" w:date="2022-01-20T19:26:00Z">
        <w:r w:rsidR="00DF1A78">
          <w:rPr>
            <w:rFonts w:cs="Helvetica"/>
            <w:bCs/>
          </w:rPr>
          <w:t>erfüllt</w:t>
        </w:r>
        <w:r w:rsidR="00DF1A78" w:rsidRPr="00142CFE">
          <w:rPr>
            <w:rFonts w:cs="Helvetica"/>
            <w:bCs/>
          </w:rPr>
          <w:t xml:space="preserve"> </w:t>
        </w:r>
      </w:ins>
      <w:r w:rsidRPr="00142CFE">
        <w:rPr>
          <w:rFonts w:cs="Helvetica"/>
          <w:bCs/>
        </w:rPr>
        <w:t>werden</w:t>
      </w:r>
      <w:ins w:id="277" w:author="Sebastian Loder" w:date="2022-01-20T19:31:00Z">
        <w:r w:rsidR="00C85D32">
          <w:rPr>
            <w:rFonts w:cs="Helvetica"/>
            <w:bCs/>
          </w:rPr>
          <w:t xml:space="preserve">. In diesem Fall </w:t>
        </w:r>
      </w:ins>
      <w:del w:id="278" w:author="Sebastian Loder" w:date="2022-01-20T19:31:00Z">
        <w:r w:rsidRPr="00142CFE" w:rsidDel="00C85D32">
          <w:rPr>
            <w:rFonts w:cs="Helvetica"/>
            <w:bCs/>
          </w:rPr>
          <w:delText xml:space="preserve"> kann, </w:delText>
        </w:r>
      </w:del>
      <w:r w:rsidRPr="00142CFE">
        <w:rPr>
          <w:rFonts w:cs="Helvetica"/>
          <w:bCs/>
        </w:rPr>
        <w:t>reicht es aus</w:t>
      </w:r>
      <w:ins w:id="279" w:author="Sebastian Loder" w:date="2022-01-20T19:32:00Z">
        <w:r w:rsidR="00C85D32">
          <w:rPr>
            <w:rFonts w:cs="Helvetica"/>
            <w:bCs/>
          </w:rPr>
          <w:t>,</w:t>
        </w:r>
      </w:ins>
      <w:r w:rsidRPr="00142CFE">
        <w:rPr>
          <w:rFonts w:cs="Helvetica"/>
          <w:bCs/>
        </w:rPr>
        <w:t xml:space="preserve">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w:t>
      </w:r>
      <w:del w:id="280" w:author="Sebastian Loder" w:date="2022-01-20T19:34:00Z">
        <w:r w:rsidRPr="00142CFE" w:rsidDel="00C85D32">
          <w:rPr>
            <w:rFonts w:cs="Helvetica"/>
            <w:bCs/>
          </w:rPr>
          <w:delText xml:space="preserve">das </w:delText>
        </w:r>
      </w:del>
      <w:r w:rsidRPr="00142CFE">
        <w:rPr>
          <w:rFonts w:cs="Helvetica"/>
          <w:bCs/>
        </w:rPr>
        <w:t>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1AE3D7C7" w:rsidR="00522A07" w:rsidRPr="00117FBF" w:rsidRDefault="00522A07" w:rsidP="00C120E3">
      <w:pPr>
        <w:rPr>
          <w:rFonts w:cs="Helvetica"/>
          <w:lang w:val="en-US"/>
        </w:rPr>
      </w:pPr>
      <w:r w:rsidRPr="00117FBF">
        <w:rPr>
          <w:rFonts w:cs="Helvetica"/>
          <w:lang w:val="en-US"/>
        </w:rPr>
        <w:t>Area(P</w:t>
      </w:r>
      <w:r w:rsidRPr="00117FBF">
        <w:rPr>
          <w:rFonts w:cs="Helvetica"/>
          <w:vertAlign w:val="superscript"/>
          <w:lang w:val="en-US"/>
        </w:rPr>
        <w:t>r</w:t>
      </w:r>
      <w:r w:rsidRPr="00117FBF">
        <w:rPr>
          <w:rFonts w:cs="Helvetica"/>
          <w:vertAlign w:val="subscript"/>
          <w:lang w:val="en-US"/>
        </w:rPr>
        <w:t>L1</w:t>
      </w:r>
      <w:r w:rsidRPr="00117FBF">
        <w:rPr>
          <w:rFonts w:cs="Helvetica"/>
          <w:lang w:val="en-US"/>
        </w:rPr>
        <w:t xml:space="preserve"> + T‘ - PredPoly(CP,</w:t>
      </w:r>
      <w:ins w:id="281" w:author="Sebastian Loder" w:date="2022-01-20T19:35:00Z">
        <w:r w:rsidR="00C85D32">
          <w:rPr>
            <w:rFonts w:cs="Helvetica"/>
            <w:lang w:val="en-US"/>
          </w:rPr>
          <w:t xml:space="preserve"> </w:t>
        </w:r>
      </w:ins>
      <w:r w:rsidRPr="00117FBF">
        <w:rPr>
          <w:rFonts w:cs="Helvetica"/>
          <w:lang w:val="en-US"/>
        </w:rPr>
        <w:t>(t</w:t>
      </w:r>
      <w:r w:rsidRPr="00117FBF">
        <w:rPr>
          <w:rFonts w:cs="Helvetica"/>
          <w:vertAlign w:val="subscript"/>
          <w:lang w:val="en-US"/>
        </w:rPr>
        <w:t>1</w:t>
      </w:r>
      <w:r w:rsidRPr="00117FBF">
        <w:rPr>
          <w:rFonts w:cs="Helvetica"/>
          <w:lang w:val="en-US"/>
        </w:rPr>
        <w:t>, t)) = AreaRequired(S(CP</w:t>
      </w:r>
      <w:r w:rsidRPr="00117FBF">
        <w:rPr>
          <w:rFonts w:cs="Helvetica"/>
          <w:vertAlign w:val="superscript"/>
          <w:lang w:val="en-US"/>
        </w:rPr>
        <w:t>r</w:t>
      </w:r>
      <w:r w:rsidRPr="00117FBF">
        <w:rPr>
          <w:rFonts w:cs="Helvetica"/>
          <w:vertAlign w:val="subscript"/>
          <w:lang w:val="en-US"/>
        </w:rPr>
        <w:t>L</w:t>
      </w:r>
      <w:r w:rsidRPr="00117FBF">
        <w:rPr>
          <w:rFonts w:cs="Helvetica"/>
          <w:lang w:val="en-US"/>
        </w:rPr>
        <w:t>))</w:t>
      </w:r>
    </w:p>
    <w:p w14:paraId="4435D9A6" w14:textId="77777777" w:rsidR="00522A07" w:rsidRPr="00117FBF" w:rsidRDefault="00522A07" w:rsidP="00C120E3">
      <w:pPr>
        <w:rPr>
          <w:rFonts w:cs="Helvetica"/>
          <w:lang w:val="en-US"/>
        </w:rPr>
      </w:pPr>
    </w:p>
    <w:p w14:paraId="60EB8A46" w14:textId="6B83DAA2" w:rsidR="00522A07" w:rsidRPr="00142CFE" w:rsidRDefault="00522A07" w:rsidP="00C120E3">
      <w:pPr>
        <w:rPr>
          <w:rFonts w:cs="Helvetica"/>
        </w:rPr>
      </w:pPr>
      <w:commentRangeStart w:id="282"/>
      <w:r w:rsidRPr="00142CFE">
        <w:rPr>
          <w:rFonts w:cs="Helvetica"/>
        </w:rPr>
        <w:t>Es müssen also keine Reste der Vorgängerpolygone genutzt werden, die links von L</w:t>
      </w:r>
      <w:r w:rsidRPr="00142CFE">
        <w:rPr>
          <w:rFonts w:cs="Helvetica"/>
          <w:vertAlign w:val="subscript"/>
        </w:rPr>
        <w:t>1</w:t>
      </w:r>
      <w:r w:rsidRPr="00142CFE">
        <w:rPr>
          <w:rFonts w:cs="Helvetica"/>
        </w:rPr>
        <w:t xml:space="preserve"> liegen. </w:t>
      </w:r>
      <w:commentRangeEnd w:id="282"/>
      <w:r w:rsidR="008F730B">
        <w:rPr>
          <w:rStyle w:val="Kommentarzeichen"/>
          <w:rFonts w:ascii="Helvetica" w:eastAsia="Times New Roman" w:hAnsi="Helvetica" w:cs="Times New Roman"/>
          <w:lang w:eastAsia="de-DE"/>
        </w:rPr>
        <w:commentReference w:id="282"/>
      </w:r>
      <w:r w:rsidRPr="00142CFE">
        <w:rPr>
          <w:rFonts w:cs="Helvetica"/>
        </w:rPr>
        <w:t>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w:t>
      </w:r>
      <w:ins w:id="283" w:author="Sebastian Loder" w:date="2022-01-20T19:54:00Z">
        <w:r w:rsidR="00AE36A7">
          <w:rPr>
            <w:rFonts w:cs="Helvetica"/>
          </w:rPr>
          <w:t xml:space="preserve">, </w:t>
        </w:r>
      </w:ins>
      <w:ins w:id="284" w:author="Sebastian Loder" w:date="2022-01-20T19:58:00Z">
        <w:r w:rsidR="00956F9F">
          <w:rPr>
            <w:rFonts w:cs="Helvetica"/>
          </w:rPr>
          <w:t>die</w:t>
        </w:r>
      </w:ins>
      <w:ins w:id="285" w:author="Sebastian Loder" w:date="2022-01-20T19:54:00Z">
        <w:r w:rsidR="00AE36A7">
          <w:rPr>
            <w:rFonts w:cs="Helvetica"/>
          </w:rPr>
          <w:t xml:space="preserve"> </w:t>
        </w:r>
      </w:ins>
      <w:del w:id="286" w:author="Sebastian Loder" w:date="2022-01-20T19:54:00Z">
        <w:r w:rsidRPr="00142CFE" w:rsidDel="00AE36A7">
          <w:rPr>
            <w:rFonts w:cs="Helvetica"/>
          </w:rPr>
          <w:delText>.</w:delText>
        </w:r>
      </w:del>
      <w:del w:id="287" w:author="Sebastian Loder" w:date="2022-01-20T19:55:00Z">
        <w:r w:rsidRPr="00142CFE" w:rsidDel="00AE36A7">
          <w:rPr>
            <w:rFonts w:cs="Helvetica"/>
          </w:rPr>
          <w:delText xml:space="preserve"> </w:delText>
        </w:r>
      </w:del>
      <w:del w:id="288" w:author="Sebastian Loder" w:date="2022-01-20T19:54:00Z">
        <w:r w:rsidRPr="00142CFE" w:rsidDel="00AE36A7">
          <w:rPr>
            <w:rFonts w:cs="Helvetica"/>
          </w:rPr>
          <w:delText xml:space="preserve">Diese beiden Polygone werden nun </w:delText>
        </w:r>
      </w:del>
      <w:r w:rsidRPr="00142CFE">
        <w:rPr>
          <w:rFonts w:cs="Helvetica"/>
        </w:rPr>
        <w:t xml:space="preserve">der Prozedur </w:t>
      </w:r>
      <w:r w:rsidRPr="00142CFE">
        <w:rPr>
          <w:rFonts w:cs="Helvetica"/>
          <w:i/>
        </w:rPr>
        <w:t>DetachAndAssign</w:t>
      </w:r>
      <w:r w:rsidRPr="00142CFE">
        <w:rPr>
          <w:rFonts w:cs="Helvetica"/>
        </w:rPr>
        <w:t xml:space="preserve"> übergeben </w:t>
      </w:r>
      <w:commentRangeStart w:id="289"/>
      <w:del w:id="290" w:author="Sebastian Loder" w:date="2022-01-20T19:54:00Z">
        <w:r w:rsidRPr="00142CFE" w:rsidDel="00AE36A7">
          <w:rPr>
            <w:rFonts w:cs="Helvetica"/>
          </w:rPr>
          <w:delText>und dort gegebenenfalls weiter rekursiv aufgeteilt</w:delText>
        </w:r>
      </w:del>
      <w:ins w:id="291" w:author="Sebastian Loder" w:date="2022-01-20T19:54:00Z">
        <w:r w:rsidR="00AE36A7">
          <w:rPr>
            <w:rFonts w:cs="Helvetica"/>
          </w:rPr>
          <w:t>werden</w:t>
        </w:r>
        <w:commentRangeEnd w:id="289"/>
        <w:r w:rsidR="00AE36A7">
          <w:rPr>
            <w:rStyle w:val="Kommentarzeichen"/>
            <w:rFonts w:ascii="Helvetica" w:eastAsia="Times New Roman" w:hAnsi="Helvetica" w:cs="Times New Roman"/>
            <w:lang w:eastAsia="de-DE"/>
          </w:rPr>
          <w:commentReference w:id="289"/>
        </w:r>
      </w:ins>
      <w:r w:rsidRPr="00142CFE">
        <w:rPr>
          <w:rFonts w:cs="Helvetica"/>
        </w:rPr>
        <w:t>.</w:t>
      </w:r>
    </w:p>
    <w:p w14:paraId="47247885" w14:textId="77777777" w:rsidR="00522A07" w:rsidRPr="00142CFE" w:rsidRDefault="00522A07" w:rsidP="00C120E3">
      <w:pPr>
        <w:rPr>
          <w:rFonts w:cs="Helvetica"/>
        </w:rPr>
      </w:pPr>
    </w:p>
    <w:p w14:paraId="5D305F08" w14:textId="0B35FE58" w:rsidR="00522A07" w:rsidRPr="00142CFE" w:rsidRDefault="00522A07" w:rsidP="00C120E3">
      <w:pPr>
        <w:rPr>
          <w:rFonts w:cs="Helvetica"/>
        </w:rPr>
      </w:pPr>
      <w:r w:rsidRPr="00142CFE">
        <w:rPr>
          <w:rFonts w:cs="Helvetica"/>
          <w:b/>
        </w:rPr>
        <w:t xml:space="preserve">Fall </w:t>
      </w:r>
      <w:del w:id="292" w:author="Sebastian Loder" w:date="2022-01-20T18:34:00Z">
        <w:r w:rsidRPr="00142CFE" w:rsidDel="005E6A93">
          <w:rPr>
            <w:rFonts w:cs="Helvetica"/>
            <w:b/>
          </w:rPr>
          <w:delText>2</w:delText>
        </w:r>
      </w:del>
      <w:ins w:id="293" w:author="Sebastian Loder" w:date="2022-01-20T18:34:00Z">
        <w:r w:rsidR="005E6A93">
          <w:rPr>
            <w:rFonts w:cs="Helvetica"/>
            <w:b/>
          </w:rPr>
          <w:t>1</w:t>
        </w:r>
      </w:ins>
      <w:r w:rsidRPr="00142CFE">
        <w:rPr>
          <w:rFonts w:cs="Helvetica"/>
          <w:b/>
        </w:rPr>
        <w:t xml:space="preserve">.2: </w:t>
      </w:r>
      <w:r w:rsidRPr="00142CFE">
        <w:rPr>
          <w:rFonts w:cs="Helvetica"/>
        </w:rPr>
        <w:t xml:space="preserve">Damit die Flächenanforderung erfüllt werden kann, </w:t>
      </w:r>
      <w:ins w:id="294" w:author="Sebastian Loder" w:date="2022-01-20T20:15:00Z">
        <w:r w:rsidR="004F5827">
          <w:rPr>
            <w:rFonts w:cs="Helvetica"/>
          </w:rPr>
          <w:t xml:space="preserve">wird </w:t>
        </w:r>
      </w:ins>
      <w:ins w:id="295" w:author="Sebastian Loder" w:date="2022-01-20T20:19:00Z">
        <w:r w:rsidR="00D47D42">
          <w:rPr>
            <w:rFonts w:cs="Helvetica"/>
          </w:rPr>
          <w:t>zunächst das</w:t>
        </w:r>
      </w:ins>
      <w:ins w:id="296" w:author="Sebastian Loder" w:date="2022-01-20T20:15:00Z">
        <w:r w:rsidR="004F5827">
          <w:rPr>
            <w:rFonts w:cs="Helvetica"/>
          </w:rPr>
          <w:t xml:space="preserve"> Vorgängerpolygon PredPoly(CP, (t1, t2)) </w:t>
        </w:r>
      </w:ins>
      <w:ins w:id="297" w:author="Sebastian Loder" w:date="2022-01-20T20:17:00Z">
        <w:r w:rsidR="00D47D42">
          <w:rPr>
            <w:rFonts w:cs="Helvetica"/>
          </w:rPr>
          <w:t>hinzugenommen</w:t>
        </w:r>
      </w:ins>
      <w:ins w:id="298" w:author="Sebastian Loder" w:date="2022-01-20T20:20:00Z">
        <w:r w:rsidR="00D47D42">
          <w:rPr>
            <w:rFonts w:cs="Helvetica"/>
          </w:rPr>
          <w:t xml:space="preserve"> und dieses um die Flächen</w:t>
        </w:r>
      </w:ins>
      <w:del w:id="299" w:author="Sebastian Loder" w:date="2022-01-20T20:20:00Z">
        <w:r w:rsidRPr="00142CFE" w:rsidDel="00D47D42">
          <w:rPr>
            <w:rFonts w:cs="Helvetica"/>
          </w:rPr>
          <w:delText xml:space="preserve">müssen zusätzlich </w:delText>
        </w:r>
        <w:commentRangeStart w:id="300"/>
        <w:r w:rsidRPr="00142CFE" w:rsidDel="00D47D42">
          <w:rPr>
            <w:rFonts w:cs="Helvetica"/>
          </w:rPr>
          <w:delText xml:space="preserve">zu den Flächen </w:delText>
        </w:r>
        <w:commentRangeEnd w:id="300"/>
        <w:r w:rsidR="007647C4" w:rsidDel="00D47D42">
          <w:rPr>
            <w:rStyle w:val="Kommentarzeichen"/>
            <w:rFonts w:ascii="Helvetica" w:eastAsia="Times New Roman" w:hAnsi="Helvetica" w:cs="Times New Roman"/>
            <w:lang w:eastAsia="de-DE"/>
          </w:rPr>
          <w:commentReference w:id="300"/>
        </w:r>
        <w:r w:rsidRPr="00142CFE" w:rsidDel="00D47D42">
          <w:rPr>
            <w:rFonts w:cs="Helvetica"/>
          </w:rPr>
          <w:delText>rechts von</w:delText>
        </w:r>
      </w:del>
      <w:r w:rsidRPr="00142CFE">
        <w:rPr>
          <w:rFonts w:cs="Helvetica"/>
        </w:rPr>
        <w:t xml:space="preserve"> P</w:t>
      </w:r>
      <w:r w:rsidRPr="00142CFE">
        <w:rPr>
          <w:rFonts w:cs="Helvetica"/>
          <w:vertAlign w:val="superscript"/>
        </w:rPr>
        <w:t>r</w:t>
      </w:r>
      <w:r w:rsidRPr="00142CFE">
        <w:rPr>
          <w:rFonts w:cs="Helvetica"/>
          <w:vertAlign w:val="subscript"/>
        </w:rPr>
        <w:t>L1</w:t>
      </w:r>
      <w:r w:rsidRPr="00142CFE">
        <w:rPr>
          <w:rFonts w:cs="Helvetica"/>
        </w:rPr>
        <w:t xml:space="preserve"> und </w:t>
      </w:r>
      <w:ins w:id="301" w:author="Sebastian Loder" w:date="2022-01-20T20:20:00Z">
        <w:r w:rsidR="00D47D42">
          <w:rPr>
            <w:rFonts w:cs="Helvetica"/>
          </w:rPr>
          <w:t>eine</w:t>
        </w:r>
      </w:ins>
      <w:ins w:id="302" w:author="Sebastian Loder" w:date="2022-01-22T09:31:00Z">
        <w:r w:rsidR="001C74C5">
          <w:rPr>
            <w:rFonts w:cs="Helvetica"/>
          </w:rPr>
          <w:t>n</w:t>
        </w:r>
      </w:ins>
      <w:ins w:id="303" w:author="Sebastian Loder" w:date="2022-01-20T20:20:00Z">
        <w:r w:rsidR="00D47D42">
          <w:rPr>
            <w:rFonts w:cs="Helvetica"/>
          </w:rPr>
          <w:t xml:space="preserve"> </w:t>
        </w:r>
      </w:ins>
      <w:r w:rsidRPr="00142CFE">
        <w:rPr>
          <w:rFonts w:cs="Helvetica"/>
        </w:rPr>
        <w:t>Teil</w:t>
      </w:r>
      <w:del w:id="304" w:author="Sebastian Loder" w:date="2022-01-22T09:31:00Z">
        <w:r w:rsidRPr="00142CFE" w:rsidDel="001C74C5">
          <w:rPr>
            <w:rFonts w:cs="Helvetica"/>
          </w:rPr>
          <w:delText>e</w:delText>
        </w:r>
      </w:del>
      <w:del w:id="305" w:author="Sebastian Loder" w:date="2022-01-20T20:20:00Z">
        <w:r w:rsidRPr="00142CFE" w:rsidDel="00D47D42">
          <w:rPr>
            <w:rFonts w:cs="Helvetica"/>
          </w:rPr>
          <w:delText>n</w:delText>
        </w:r>
      </w:del>
      <w:r w:rsidRPr="00142CFE">
        <w:rPr>
          <w:rFonts w:cs="Helvetica"/>
        </w:rPr>
        <w:t xml:space="preserve"> des Dreiecks T </w:t>
      </w:r>
      <w:del w:id="306" w:author="Sebastian Loder" w:date="2022-01-20T20:20:00Z">
        <w:r w:rsidRPr="00142CFE" w:rsidDel="00D47D42">
          <w:rPr>
            <w:rFonts w:cs="Helvetica"/>
          </w:rPr>
          <w:delText>noch die Reste der Vorgängerpolygone mit einbezogen werden</w:delText>
        </w:r>
      </w:del>
      <w:ins w:id="307" w:author="Sebastian Loder" w:date="2022-01-20T20:20:00Z">
        <w:r w:rsidR="00D47D42">
          <w:rPr>
            <w:rFonts w:cs="Helvetica"/>
          </w:rPr>
          <w:t>erweitert</w:t>
        </w:r>
      </w:ins>
      <w:r w:rsidRPr="00142CFE">
        <w:rPr>
          <w:rFonts w:cs="Helvetica"/>
        </w:rPr>
        <w:t xml:space="preserve">. Erneut wird durch lineare Interpolation der Punkt t gefunden und wie oben das Dreieck T‘ gebildet, sodass die Flächenanforderung erfüllt ist. </w:t>
      </w:r>
      <w:ins w:id="308" w:author="Sebastian Loder" w:date="2022-01-20T20:21:00Z">
        <w:r w:rsidR="00D47D42">
          <w:rPr>
            <w:rFonts w:cs="Helvetica"/>
          </w:rPr>
          <w:t xml:space="preserve">Das </w:t>
        </w:r>
      </w:ins>
      <w:r w:rsidRPr="00142CFE">
        <w:rPr>
          <w:rFonts w:cs="Helvetica"/>
        </w:rPr>
        <w:t xml:space="preserve">Dreieck T‘ kann durch die strikte Ungleichung </w:t>
      </w:r>
      <w:commentRangeStart w:id="309"/>
      <w:r w:rsidRPr="00142CFE">
        <w:rPr>
          <w:rFonts w:cs="Helvetica"/>
        </w:rPr>
        <w:t>(*)</w:t>
      </w:r>
      <w:commentRangeEnd w:id="309"/>
      <w:r w:rsidR="00962772">
        <w:rPr>
          <w:rStyle w:val="Kommentarzeichen"/>
          <w:rFonts w:ascii="Helvetica" w:eastAsia="Times New Roman" w:hAnsi="Helvetica" w:cs="Times New Roman"/>
          <w:lang w:eastAsia="de-DE"/>
        </w:rPr>
        <w:commentReference w:id="309"/>
      </w:r>
      <w:r w:rsidRPr="00142CFE">
        <w:rPr>
          <w:rFonts w:cs="Helvetica"/>
        </w:rPr>
        <w:t xml:space="preserve">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und (P</w:t>
      </w:r>
      <w:r w:rsidRPr="00142CFE">
        <w:rPr>
          <w:rFonts w:cs="Helvetica"/>
          <w:vertAlign w:val="superscript"/>
        </w:rPr>
        <w:t>l</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xml:space="preserve">, t))), die </w:t>
      </w:r>
      <w:del w:id="310" w:author="Sebastian Loder" w:date="2022-01-20T19:55:00Z">
        <w:r w:rsidRPr="00142CFE" w:rsidDel="00AE36A7">
          <w:rPr>
            <w:rFonts w:cs="Helvetica"/>
          </w:rPr>
          <w:delText xml:space="preserve">ebenfalls </w:delText>
        </w:r>
      </w:del>
      <w:r w:rsidRPr="00142CFE">
        <w:rPr>
          <w:rFonts w:cs="Helvetica"/>
        </w:rPr>
        <w:t xml:space="preserve">der Prozedur </w:t>
      </w:r>
      <w:r w:rsidRPr="00142CFE">
        <w:rPr>
          <w:rFonts w:cs="Helvetica"/>
          <w:i/>
        </w:rPr>
        <w:t>DetachAndAssign</w:t>
      </w:r>
      <w:r w:rsidRPr="00142CFE">
        <w:rPr>
          <w:rFonts w:cs="Helvetica"/>
        </w:rPr>
        <w:t xml:space="preserve"> übergeben werden</w:t>
      </w:r>
      <w:del w:id="311" w:author="Sebastian Loder" w:date="2022-01-20T19:55:00Z">
        <w:r w:rsidRPr="00142CFE" w:rsidDel="00AE36A7">
          <w:rPr>
            <w:rFonts w:cs="Helvetica"/>
          </w:rPr>
          <w:delText xml:space="preserve"> und dort weiter rekursiv aufgeteilt werden</w:delText>
        </w:r>
      </w:del>
      <w:r w:rsidRPr="00142CFE">
        <w:rPr>
          <w:rFonts w:cs="Helvetica"/>
        </w:rPr>
        <w:t>.</w:t>
      </w:r>
    </w:p>
    <w:p w14:paraId="23BA9225" w14:textId="77777777" w:rsidR="00522A07" w:rsidRPr="00142CFE" w:rsidRDefault="00522A07" w:rsidP="00C120E3">
      <w:pPr>
        <w:rPr>
          <w:rFonts w:cs="Helvetica"/>
        </w:rPr>
      </w:pPr>
    </w:p>
    <w:p w14:paraId="47855FEC" w14:textId="7BC17BA8" w:rsidR="00522A07" w:rsidRPr="00EE53C8" w:rsidRDefault="00522A07" w:rsidP="00C120E3">
      <w:pPr>
        <w:rPr>
          <w:rFonts w:cs="Helvetica"/>
          <w:bCs/>
          <w:lang w:val="en-US"/>
          <w:rPrChange w:id="312" w:author="Sebastian Loder" w:date="2022-01-22T15:18:00Z">
            <w:rPr>
              <w:rFonts w:cs="Helvetica"/>
              <w:bCs/>
            </w:rPr>
          </w:rPrChange>
        </w:rPr>
      </w:pPr>
      <w:r w:rsidRPr="00142CFE">
        <w:rPr>
          <w:rFonts w:cs="Helvetica"/>
          <w:b/>
          <w:bCs/>
        </w:rPr>
        <w:t xml:space="preserve">Fall </w:t>
      </w:r>
      <w:del w:id="313" w:author="Sebastian Loder" w:date="2022-01-20T18:34:00Z">
        <w:r w:rsidRPr="00142CFE" w:rsidDel="005E6A93">
          <w:rPr>
            <w:rFonts w:cs="Helvetica"/>
            <w:b/>
            <w:bCs/>
          </w:rPr>
          <w:delText>3</w:delText>
        </w:r>
      </w:del>
      <w:ins w:id="314" w:author="Sebastian Loder" w:date="2022-01-20T18:34:00Z">
        <w:r w:rsidR="005E6A93">
          <w:rPr>
            <w:rFonts w:cs="Helvetica"/>
            <w:b/>
            <w:bCs/>
          </w:rPr>
          <w:t>1</w:t>
        </w:r>
      </w:ins>
      <w:r w:rsidRPr="00142CFE">
        <w:rPr>
          <w:rFonts w:cs="Helvetica"/>
          <w:b/>
          <w:bCs/>
        </w:rPr>
        <w:t xml:space="preserve">.3: </w:t>
      </w:r>
      <w:r w:rsidRPr="00142CFE">
        <w:rPr>
          <w:rFonts w:cs="Helvetica"/>
          <w:bCs/>
        </w:rPr>
        <w:t xml:space="preserve">Die </w:t>
      </w:r>
      <w:del w:id="315" w:author="Sebastian Loder" w:date="2022-01-22T09:33:00Z">
        <w:r w:rsidRPr="00142CFE" w:rsidDel="001C74C5">
          <w:rPr>
            <w:rFonts w:cs="Helvetica"/>
            <w:bCs/>
          </w:rPr>
          <w:delText xml:space="preserve">Restfläche </w:delText>
        </w:r>
      </w:del>
      <w:ins w:id="316" w:author="Sebastian Loder" w:date="2022-01-22T09:33:00Z">
        <w:r w:rsidR="001C74C5">
          <w:rPr>
            <w:rFonts w:cs="Helvetica"/>
            <w:bCs/>
          </w:rPr>
          <w:t>F</w:t>
        </w:r>
        <w:r w:rsidR="001C74C5" w:rsidRPr="00142CFE">
          <w:rPr>
            <w:rFonts w:cs="Helvetica"/>
            <w:bCs/>
          </w:rPr>
          <w:t xml:space="preserve">läche </w:t>
        </w:r>
      </w:ins>
      <w:r w:rsidRPr="00142CFE">
        <w:rPr>
          <w:rFonts w:cs="Helvetica"/>
          <w:bCs/>
        </w:rPr>
        <w:t xml:space="preserve">der Vorgängerpolygone ist größer als die Flächenanforderung der Standorte. In diesem Fall muss die Fläche der Vorgängerpolygone wiederrum aufgeteilt werden. Ein Teil wird </w:t>
      </w:r>
      <w:ins w:id="317" w:author="Sebastian Loder" w:date="2022-01-22T09:36:00Z">
        <w:r w:rsidR="00F51A0F">
          <w:rPr>
            <w:rFonts w:cs="Helvetica"/>
            <w:bCs/>
          </w:rPr>
          <w:t xml:space="preserve">zur Erfüllung der Flächenanforderung genutzt und </w:t>
        </w:r>
      </w:ins>
      <w:del w:id="318" w:author="Sebastian Loder" w:date="2022-01-22T09:34:00Z">
        <w:r w:rsidRPr="00142CFE" w:rsidDel="001C74C5">
          <w:rPr>
            <w:rFonts w:cs="Helvetica"/>
            <w:bCs/>
          </w:rPr>
          <w:delText xml:space="preserve">dann </w:delText>
        </w:r>
      </w:del>
      <w:r w:rsidRPr="00142CFE">
        <w:rPr>
          <w:rFonts w:cs="Helvetica"/>
          <w:bCs/>
        </w:rPr>
        <w:t>S(CP</w:t>
      </w:r>
      <w:r w:rsidRPr="00142CFE">
        <w:rPr>
          <w:rFonts w:cs="Helvetica"/>
          <w:bCs/>
          <w:vertAlign w:val="superscript"/>
        </w:rPr>
        <w:t>r</w:t>
      </w:r>
      <w:r w:rsidRPr="00142CFE">
        <w:rPr>
          <w:rFonts w:cs="Helvetica"/>
          <w:bCs/>
          <w:vertAlign w:val="subscript"/>
        </w:rPr>
        <w:t>L1</w:t>
      </w:r>
      <w:r w:rsidRPr="00142CFE">
        <w:rPr>
          <w:rFonts w:cs="Helvetica"/>
          <w:bCs/>
        </w:rPr>
        <w:t>) zugeordnet</w:t>
      </w:r>
      <w:del w:id="319" w:author="Sebastian Loder" w:date="2022-01-22T09:36:00Z">
        <w:r w:rsidRPr="00142CFE" w:rsidDel="00F51A0F">
          <w:rPr>
            <w:rFonts w:cs="Helvetica"/>
            <w:bCs/>
          </w:rPr>
          <w:delText>, d</w:delText>
        </w:r>
      </w:del>
      <w:ins w:id="320" w:author="Sebastian Loder" w:date="2022-01-22T09:36:00Z">
        <w:r w:rsidR="00F51A0F">
          <w:rPr>
            <w:rFonts w:cs="Helvetica"/>
            <w:bCs/>
          </w:rPr>
          <w:t>. D</w:t>
        </w:r>
      </w:ins>
      <w:r w:rsidRPr="00142CFE">
        <w:rPr>
          <w:rFonts w:cs="Helvetica"/>
          <w:bCs/>
        </w:rPr>
        <w:t xml:space="preserve">er </w:t>
      </w:r>
      <w:del w:id="321" w:author="Sebastian Loder" w:date="2022-01-22T09:36:00Z">
        <w:r w:rsidRPr="00142CFE" w:rsidDel="00F51A0F">
          <w:rPr>
            <w:rFonts w:cs="Helvetica"/>
            <w:bCs/>
          </w:rPr>
          <w:delText xml:space="preserve">andere </w:delText>
        </w:r>
      </w:del>
      <w:ins w:id="322" w:author="Sebastian Loder" w:date="2022-01-22T09:37:00Z">
        <w:r w:rsidR="00F51A0F">
          <w:rPr>
            <w:rFonts w:cs="Helvetica"/>
            <w:bCs/>
          </w:rPr>
          <w:t>übrige</w:t>
        </w:r>
      </w:ins>
      <w:ins w:id="323" w:author="Sebastian Loder" w:date="2022-01-22T09:36:00Z">
        <w:r w:rsidR="00F51A0F" w:rsidRPr="00142CFE">
          <w:rPr>
            <w:rFonts w:cs="Helvetica"/>
            <w:bCs/>
          </w:rPr>
          <w:t xml:space="preserve"> </w:t>
        </w:r>
      </w:ins>
      <w:r w:rsidRPr="00142CFE">
        <w:rPr>
          <w:rFonts w:cs="Helvetica"/>
          <w:bCs/>
        </w:rPr>
        <w:t>Teil bleibt unbehandelt</w:t>
      </w:r>
      <w:ins w:id="324" w:author="Sebastian Loder" w:date="2022-01-22T09:37:00Z">
        <w:r w:rsidR="00F51A0F">
          <w:rPr>
            <w:rFonts w:cs="Helvetica"/>
            <w:bCs/>
          </w:rPr>
          <w:t xml:space="preserve"> und wird im weiteren durch einen sog. „Pseudostandort“ </w:t>
        </w:r>
      </w:ins>
      <w:ins w:id="325" w:author="Sebastian Loder" w:date="2022-01-22T09:40:00Z">
        <w:r w:rsidR="00F51A0F">
          <w:rPr>
            <w:rFonts w:cs="Helvetica"/>
            <w:bCs/>
          </w:rPr>
          <w:t xml:space="preserve">PS </w:t>
        </w:r>
      </w:ins>
      <w:ins w:id="326" w:author="Sebastian Loder" w:date="2022-01-22T09:37:00Z">
        <w:r w:rsidR="00F51A0F">
          <w:rPr>
            <w:rFonts w:cs="Helvetica"/>
            <w:bCs/>
          </w:rPr>
          <w:t>abgebildet</w:t>
        </w:r>
      </w:ins>
      <w:r w:rsidRPr="00142CFE">
        <w:rPr>
          <w:rFonts w:cs="Helvetica"/>
          <w:bCs/>
        </w:rPr>
        <w:t xml:space="preserve">. </w:t>
      </w:r>
      <w:del w:id="327" w:author="Sebastian Loder" w:date="2022-01-22T09:37:00Z">
        <w:r w:rsidRPr="00142CFE" w:rsidDel="00F51A0F">
          <w:rPr>
            <w:rFonts w:cs="Helvetica"/>
            <w:bCs/>
          </w:rPr>
          <w:delText>Um dies zu erreichen,</w:delText>
        </w:r>
      </w:del>
      <w:ins w:id="328" w:author="Sebastian Loder" w:date="2022-01-22T09:39:00Z">
        <w:r w:rsidR="00F51A0F">
          <w:rPr>
            <w:rFonts w:cs="Helvetica"/>
            <w:bCs/>
          </w:rPr>
          <w:t xml:space="preserve"> PS</w:t>
        </w:r>
      </w:ins>
      <w:r w:rsidRPr="00142CFE">
        <w:rPr>
          <w:rFonts w:cs="Helvetica"/>
          <w:bCs/>
        </w:rPr>
        <w:t xml:space="preserve"> wird auf der Kante </w:t>
      </w:r>
      <w:del w:id="329" w:author="Sebastian Loder" w:date="2022-01-22T09:38:00Z">
        <w:r w:rsidRPr="00142CFE" w:rsidDel="00F51A0F">
          <w:rPr>
            <w:rFonts w:cs="Helvetica"/>
            <w:bCs/>
          </w:rPr>
          <w:delText xml:space="preserve">von CP und </w:delText>
        </w:r>
      </w:del>
      <w:r w:rsidRPr="00142CFE">
        <w:rPr>
          <w:rFonts w:cs="Helvetica"/>
          <w:bCs/>
        </w:rPr>
        <w:t>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w:t>
      </w:r>
      <w:del w:id="330" w:author="Sebastian Loder" w:date="2022-01-22T09:41:00Z">
        <w:r w:rsidRPr="00142CFE" w:rsidDel="00F148FB">
          <w:rPr>
            <w:rFonts w:cs="Helvetica"/>
            <w:bCs/>
          </w:rPr>
          <w:delText xml:space="preserve">ein Pseudostandort PS </w:delText>
        </w:r>
      </w:del>
      <w:r w:rsidRPr="00142CFE">
        <w:rPr>
          <w:rFonts w:cs="Helvetica"/>
          <w:bCs/>
        </w:rPr>
        <w:t>hinzugefügt</w:t>
      </w:r>
      <w:del w:id="331" w:author="Sebastian Loder" w:date="2022-01-22T09:43:00Z">
        <w:r w:rsidRPr="00142CFE" w:rsidDel="00F148FB">
          <w:rPr>
            <w:rFonts w:cs="Helvetica"/>
            <w:bCs/>
          </w:rPr>
          <w:delText>. Dadurch entsteht</w:delText>
        </w:r>
      </w:del>
      <w:ins w:id="332" w:author="Sebastian Loder" w:date="2022-01-22T09:43:00Z">
        <w:r w:rsidR="00F148FB">
          <w:rPr>
            <w:rFonts w:cs="Helvetica"/>
            <w:bCs/>
          </w:rPr>
          <w:t>, sodass</w:t>
        </w:r>
      </w:ins>
      <w:r w:rsidRPr="00142CFE">
        <w:rPr>
          <w:rFonts w:cs="Helvetica"/>
          <w:bCs/>
        </w:rPr>
        <w:t xml:space="preserve"> das Dreieck T‘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w:t>
      </w:r>
      <w:ins w:id="333" w:author="Sebastian Loder" w:date="2022-01-22T09:43:00Z">
        <w:r w:rsidR="00F148FB">
          <w:rPr>
            <w:rFonts w:cs="Helvetica"/>
            <w:bCs/>
          </w:rPr>
          <w:t xml:space="preserve"> entsteht</w:t>
        </w:r>
      </w:ins>
      <w:r w:rsidRPr="00142CFE">
        <w:rPr>
          <w:rFonts w:cs="Helvetica"/>
          <w:bCs/>
        </w:rPr>
        <w:t xml:space="preserve">. </w:t>
      </w:r>
      <w:r w:rsidRPr="00EE53C8">
        <w:rPr>
          <w:rFonts w:cs="Helvetica"/>
          <w:bCs/>
          <w:lang w:val="en-US"/>
          <w:rPrChange w:id="334" w:author="Sebastian Loder" w:date="2022-01-22T15:18:00Z">
            <w:rPr>
              <w:rFonts w:cs="Helvetica"/>
              <w:bCs/>
            </w:rPr>
          </w:rPrChange>
        </w:rPr>
        <w:t>Es gilt:</w:t>
      </w:r>
    </w:p>
    <w:p w14:paraId="62BDA957" w14:textId="77777777" w:rsidR="00522A07" w:rsidRPr="00EE53C8" w:rsidRDefault="00522A07" w:rsidP="00C120E3">
      <w:pPr>
        <w:rPr>
          <w:rFonts w:cs="Helvetica"/>
          <w:bCs/>
          <w:lang w:val="en-US"/>
          <w:rPrChange w:id="335" w:author="Sebastian Loder" w:date="2022-01-22T15:18:00Z">
            <w:rPr>
              <w:rFonts w:cs="Helvetica"/>
              <w:bCs/>
            </w:rPr>
          </w:rPrChange>
        </w:rPr>
      </w:pPr>
    </w:p>
    <w:p w14:paraId="211648D2" w14:textId="77777777" w:rsidR="00522A07" w:rsidRPr="00117FBF" w:rsidRDefault="00522A07" w:rsidP="00C120E3">
      <w:pPr>
        <w:rPr>
          <w:rFonts w:cs="Helvetica"/>
          <w:bCs/>
          <w:lang w:val="en-US"/>
        </w:rPr>
      </w:pPr>
      <w:r w:rsidRPr="00117FBF">
        <w:rPr>
          <w:rFonts w:cs="Helvetica"/>
          <w:bCs/>
          <w:lang w:val="en-US"/>
        </w:rPr>
        <w:t>AreaRequired(PS) = AreaRequired(S(CP</w:t>
      </w:r>
      <w:r w:rsidRPr="00117FBF">
        <w:rPr>
          <w:rFonts w:cs="Helvetica"/>
          <w:bCs/>
          <w:vertAlign w:val="superscript"/>
          <w:lang w:val="en-US"/>
        </w:rPr>
        <w:t>r</w:t>
      </w:r>
      <w:r w:rsidRPr="00117FBF">
        <w:rPr>
          <w:rFonts w:cs="Helvetica"/>
          <w:bCs/>
          <w:vertAlign w:val="subscript"/>
          <w:lang w:val="en-US"/>
        </w:rPr>
        <w:t>L</w:t>
      </w:r>
      <w:r w:rsidRPr="00117FBF">
        <w:rPr>
          <w:rFonts w:cs="Helvetica"/>
          <w:bCs/>
          <w:lang w:val="en-US"/>
        </w:rPr>
        <w:t>)) – Area(P</w:t>
      </w:r>
      <w:r w:rsidRPr="00117FBF">
        <w:rPr>
          <w:rFonts w:cs="Helvetica"/>
          <w:bCs/>
          <w:vertAlign w:val="superscript"/>
          <w:lang w:val="en-US"/>
        </w:rPr>
        <w:t>r</w:t>
      </w:r>
      <w:r w:rsidRPr="00117FBF">
        <w:rPr>
          <w:rFonts w:cs="Helvetica"/>
          <w:bCs/>
          <w:vertAlign w:val="subscript"/>
          <w:lang w:val="en-US"/>
        </w:rPr>
        <w:t>L1</w:t>
      </w:r>
      <w:r w:rsidRPr="00117FBF">
        <w:rPr>
          <w:rFonts w:cs="Helvetica"/>
          <w:bCs/>
          <w:lang w:val="en-US"/>
        </w:rPr>
        <w:t xml:space="preserve"> + T‘)</w:t>
      </w:r>
    </w:p>
    <w:p w14:paraId="6EF46E70" w14:textId="77777777" w:rsidR="00522A07" w:rsidRPr="00117FBF" w:rsidRDefault="00522A07" w:rsidP="00C120E3">
      <w:pPr>
        <w:rPr>
          <w:rFonts w:cs="Helvetica"/>
          <w:bCs/>
          <w:lang w:val="en-US"/>
        </w:rPr>
      </w:pPr>
    </w:p>
    <w:p w14:paraId="323DA9D6" w14:textId="5B4F8561" w:rsidR="00522A07" w:rsidRPr="00142CFE" w:rsidRDefault="00522A07" w:rsidP="00C120E3">
      <w:pPr>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 werden dann an </w:t>
      </w:r>
      <w:r w:rsidRPr="00142CFE">
        <w:rPr>
          <w:rFonts w:cs="Helvetica"/>
          <w:bCs/>
          <w:i/>
        </w:rPr>
        <w:t xml:space="preserve">DetachAndAssign </w:t>
      </w:r>
      <w:r w:rsidRPr="00142CFE">
        <w:rPr>
          <w:rFonts w:cs="Helvetica"/>
          <w:bCs/>
        </w:rPr>
        <w:t>übergeben</w:t>
      </w:r>
      <w:del w:id="336" w:author="Sebastian Loder" w:date="2022-01-22T09:46:00Z">
        <w:r w:rsidRPr="00142CFE" w:rsidDel="003D2C95">
          <w:rPr>
            <w:rFonts w:cs="Helvetica"/>
            <w:bCs/>
          </w:rPr>
          <w:delText xml:space="preserve"> und weiter aufgeteilt</w:delText>
        </w:r>
      </w:del>
      <w:r w:rsidRPr="00142CFE">
        <w:rPr>
          <w:rFonts w:cs="Helvetica"/>
          <w:bCs/>
        </w:rPr>
        <w:t>.</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1345AFEA" w:rsidR="00522A07" w:rsidRPr="00142CFE" w:rsidRDefault="00522A07" w:rsidP="00C120E3">
      <w:pPr>
        <w:rPr>
          <w:rFonts w:cs="Helvetica"/>
          <w:bCs/>
        </w:rPr>
      </w:pPr>
      <w:r w:rsidRPr="00142CFE">
        <w:rPr>
          <w:rFonts w:cs="Helvetica"/>
          <w:bCs/>
        </w:rPr>
        <w:t xml:space="preserve">Weiterhin </w:t>
      </w:r>
      <w:ins w:id="337" w:author="Sebastian Loder" w:date="2022-01-22T09:54:00Z">
        <w:r w:rsidR="003D2C95">
          <w:rPr>
            <w:rFonts w:cs="Helvetica"/>
            <w:bCs/>
          </w:rPr>
          <w:t xml:space="preserve">muss der Fall </w:t>
        </w:r>
      </w:ins>
      <w:r w:rsidRPr="00142CFE">
        <w:rPr>
          <w:rFonts w:cs="Helvetica"/>
          <w:bCs/>
        </w:rPr>
        <w:t xml:space="preserve">betrachtet werden, </w:t>
      </w:r>
      <w:del w:id="338" w:author="Sebastian Loder" w:date="2022-01-22T09:54:00Z">
        <w:r w:rsidRPr="00142CFE" w:rsidDel="003D2C95">
          <w:rPr>
            <w:rFonts w:cs="Helvetica"/>
            <w:bCs/>
          </w:rPr>
          <w:delText>muss der Fall, dass</w:delText>
        </w:r>
      </w:del>
      <w:ins w:id="339" w:author="Sebastian Loder" w:date="2022-01-22T09:54:00Z">
        <w:r w:rsidR="003D2C95">
          <w:rPr>
            <w:rFonts w:cs="Helvetica"/>
            <w:bCs/>
          </w:rPr>
          <w:t>bei dem</w:t>
        </w:r>
      </w:ins>
      <w:r w:rsidRPr="00142CFE">
        <w:rPr>
          <w:rFonts w:cs="Helvetica"/>
          <w:bCs/>
        </w:rPr>
        <w:t xml:space="preserve"> das Liniensegment L das Polygon einmal komplett durchlaufen hat.</w:t>
      </w:r>
    </w:p>
    <w:p w14:paraId="6B17338F" w14:textId="018632E4"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w:t>
      </w:r>
      <w:del w:id="340" w:author="Sebastian Loder" w:date="2022-01-22T10:35:00Z">
        <w:r w:rsidRPr="00142CFE" w:rsidDel="00AA66E9">
          <w:rPr>
            <w:rFonts w:cs="Helvetica"/>
            <w:bCs/>
          </w:rPr>
          <w:delText>enthält</w:delText>
        </w:r>
      </w:del>
      <w:ins w:id="341" w:author="Sebastian Loder" w:date="2022-01-22T10:35:00Z">
        <w:r w:rsidR="00AA66E9" w:rsidRPr="00142CFE">
          <w:rPr>
            <w:rFonts w:cs="Helvetica"/>
            <w:bCs/>
          </w:rPr>
          <w:t>enth</w:t>
        </w:r>
        <w:r w:rsidR="00AA66E9">
          <w:rPr>
            <w:rFonts w:cs="Helvetica"/>
            <w:bCs/>
          </w:rPr>
          <w:t>alten</w:t>
        </w:r>
      </w:ins>
      <w:r w:rsidRPr="00142CFE">
        <w:rPr>
          <w:rFonts w:cs="Helvetica"/>
          <w:bCs/>
        </w:rPr>
        <w:t>, als die Standorte beanspruchen. In diesem Fall ist CP</w:t>
      </w:r>
      <w:r w:rsidRPr="00142CFE">
        <w:rPr>
          <w:rFonts w:cs="Helvetica"/>
          <w:bCs/>
          <w:vertAlign w:val="subscript"/>
        </w:rPr>
        <w:t>i</w:t>
      </w:r>
      <w:r w:rsidRPr="00142CFE">
        <w:rPr>
          <w:rFonts w:cs="Helvetica"/>
          <w:bCs/>
        </w:rPr>
        <w:t xml:space="preserve"> Flächen-unvollständig und es muss</w:t>
      </w:r>
      <w:ins w:id="342" w:author="Sebastian Loder" w:date="2022-01-22T10:35:00Z">
        <w:r w:rsidR="00AA66E9" w:rsidRPr="00AA66E9">
          <w:rPr>
            <w:rFonts w:cs="Helvetica"/>
            <w:bCs/>
          </w:rPr>
          <w:t xml:space="preserve"> </w:t>
        </w:r>
        <w:r w:rsidR="00AA66E9" w:rsidRPr="00142CFE">
          <w:rPr>
            <w:rFonts w:cs="Helvetica"/>
            <w:bCs/>
          </w:rPr>
          <w:t>für mindestens einen Standort aus S(CP</w:t>
        </w:r>
        <w:r w:rsidR="00AA66E9" w:rsidRPr="00142CFE">
          <w:rPr>
            <w:rFonts w:cs="Helvetica"/>
            <w:bCs/>
            <w:vertAlign w:val="superscript"/>
          </w:rPr>
          <w:t>r</w:t>
        </w:r>
        <w:r w:rsidR="00AA66E9" w:rsidRPr="00142CFE">
          <w:rPr>
            <w:rFonts w:cs="Helvetica"/>
            <w:bCs/>
            <w:vertAlign w:val="subscript"/>
          </w:rPr>
          <w:t>L</w:t>
        </w:r>
        <w:r w:rsidR="00AA66E9" w:rsidRPr="00142CFE">
          <w:rPr>
            <w:rFonts w:cs="Helvetica"/>
            <w:bCs/>
          </w:rPr>
          <w:t>)</w:t>
        </w:r>
      </w:ins>
      <w:r w:rsidRPr="00142CFE">
        <w:rPr>
          <w:rFonts w:cs="Helvetica"/>
          <w:bCs/>
        </w:rPr>
        <w:t xml:space="preserve"> </w:t>
      </w:r>
      <w:del w:id="343" w:author="Sebastian Loder" w:date="2022-01-22T10:36:00Z">
        <w:r w:rsidRPr="00142CFE" w:rsidDel="00AA66E9">
          <w:rPr>
            <w:rFonts w:cs="Helvetica"/>
            <w:bCs/>
          </w:rPr>
          <w:delText xml:space="preserve">mindestens </w:delText>
        </w:r>
      </w:del>
      <w:r w:rsidRPr="00142CFE">
        <w:rPr>
          <w:rFonts w:cs="Helvetica"/>
          <w:bCs/>
        </w:rPr>
        <w:t>ein Pseudostandort erzeugt werden</w:t>
      </w:r>
      <w:del w:id="344" w:author="Sebastian Loder" w:date="2022-01-22T10:36:00Z">
        <w:r w:rsidRPr="00142CFE" w:rsidDel="00AA66E9">
          <w:rPr>
            <w:rFonts w:cs="Helvetica"/>
            <w:bCs/>
          </w:rPr>
          <w:delText>,</w:delText>
        </w:r>
      </w:del>
      <w:del w:id="345" w:author="Sebastian Loder" w:date="2022-01-22T10:35:00Z">
        <w:r w:rsidRPr="00142CFE" w:rsidDel="00AA66E9">
          <w:rPr>
            <w:rFonts w:cs="Helvetica"/>
            <w:bCs/>
          </w:rPr>
          <w:delText xml:space="preserve"> für mindestens einen Standort aus S(CP</w:delText>
        </w:r>
        <w:r w:rsidRPr="00142CFE" w:rsidDel="00AA66E9">
          <w:rPr>
            <w:rFonts w:cs="Helvetica"/>
            <w:bCs/>
            <w:vertAlign w:val="superscript"/>
          </w:rPr>
          <w:delText>r</w:delText>
        </w:r>
        <w:r w:rsidRPr="00142CFE" w:rsidDel="00AA66E9">
          <w:rPr>
            <w:rFonts w:cs="Helvetica"/>
            <w:bCs/>
            <w:vertAlign w:val="subscript"/>
          </w:rPr>
          <w:delText>L</w:delText>
        </w:r>
        <w:r w:rsidRPr="00142CFE" w:rsidDel="00AA66E9">
          <w:rPr>
            <w:rFonts w:cs="Helvetica"/>
            <w:bCs/>
          </w:rPr>
          <w:delText>)</w:delText>
        </w:r>
      </w:del>
      <w:r w:rsidRPr="00142CFE">
        <w:rPr>
          <w:rFonts w:cs="Helvetica"/>
          <w:bCs/>
        </w:rPr>
        <w:t xml:space="preserve">. Dazu </w:t>
      </w:r>
      <w:del w:id="346" w:author="Sebastian Loder" w:date="2022-01-22T10:36:00Z">
        <w:r w:rsidRPr="00142CFE" w:rsidDel="00AA66E9">
          <w:rPr>
            <w:rFonts w:cs="Helvetica"/>
            <w:bCs/>
          </w:rPr>
          <w:delText xml:space="preserve">wirkt </w:delText>
        </w:r>
      </w:del>
      <w:ins w:id="347" w:author="Sebastian Loder" w:date="2022-01-22T10:36:00Z">
        <w:r w:rsidR="00AA66E9" w:rsidRPr="00142CFE">
          <w:rPr>
            <w:rFonts w:cs="Helvetica"/>
            <w:bCs/>
          </w:rPr>
          <w:t>wir</w:t>
        </w:r>
        <w:r w:rsidR="00AA66E9">
          <w:rPr>
            <w:rFonts w:cs="Helvetica"/>
            <w:bCs/>
          </w:rPr>
          <w:t>d</w:t>
        </w:r>
        <w:r w:rsidR="00AA66E9" w:rsidRPr="00142CFE">
          <w:rPr>
            <w:rFonts w:cs="Helvetica"/>
            <w:bCs/>
          </w:rPr>
          <w:t xml:space="preserve"> </w:t>
        </w:r>
      </w:ins>
      <w:r w:rsidRPr="00142CFE">
        <w:rPr>
          <w:rFonts w:cs="Helvetica"/>
          <w:bCs/>
        </w:rPr>
        <w:lastRenderedPageBreak/>
        <w:t>ein Punkt t auf der Kante (w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 also der Kante zu NextNeighbor(CP</w:t>
      </w:r>
      <w:r w:rsidRPr="00142CFE">
        <w:rPr>
          <w:rFonts w:cs="Helvetica"/>
          <w:bCs/>
          <w:vertAlign w:val="subscript"/>
        </w:rPr>
        <w:t>i</w:t>
      </w:r>
      <w:r w:rsidRPr="00142CFE">
        <w:rPr>
          <w:rFonts w:cs="Helvetica"/>
          <w:bCs/>
        </w:rPr>
        <w:t>), erzeugt. Nun sei L = (t, S</w:t>
      </w:r>
      <w:r w:rsidRPr="00142CFE">
        <w:rPr>
          <w:rFonts w:cs="Helvetica"/>
          <w:bCs/>
          <w:vertAlign w:val="subscript"/>
        </w:rPr>
        <w:t>i</w:t>
      </w:r>
      <w:r w:rsidRPr="00142CFE">
        <w:rPr>
          <w:rFonts w:cs="Helvetica"/>
          <w:bCs/>
        </w:rPr>
        <w:t>)</w:t>
      </w:r>
      <w:del w:id="348" w:author="Sebastian Loder" w:date="2022-01-22T10:39:00Z">
        <w:r w:rsidRPr="00142CFE" w:rsidDel="00AA66E9">
          <w:rPr>
            <w:rFonts w:cs="Helvetica"/>
            <w:bCs/>
          </w:rPr>
          <w:delText xml:space="preserve"> </w:delText>
        </w:r>
      </w:del>
      <w:del w:id="349" w:author="Sebastian Loder" w:date="2022-01-22T10:38:00Z">
        <w:r w:rsidRPr="00142CFE" w:rsidDel="00AA66E9">
          <w:rPr>
            <w:rFonts w:cs="Helvetica"/>
            <w:bCs/>
          </w:rPr>
          <w:delText>der erste</w:delText>
        </w:r>
      </w:del>
      <w:ins w:id="350" w:author="Sebastian Loder" w:date="2022-01-22T10:39:00Z">
        <w:r w:rsidR="00AA66E9">
          <w:rPr>
            <w:rFonts w:cs="Helvetica"/>
            <w:bCs/>
          </w:rPr>
          <w:t>, woebi</w:t>
        </w:r>
      </w:ins>
      <w:ins w:id="351" w:author="Sebastian Loder" w:date="2022-01-22T10:38:00Z">
        <w:r w:rsidR="00AA66E9">
          <w:rPr>
            <w:rFonts w:cs="Helvetica"/>
            <w:bCs/>
          </w:rPr>
          <w:t xml:space="preserve"> S</w:t>
        </w:r>
        <w:r w:rsidR="00AA66E9" w:rsidRPr="002415DF">
          <w:rPr>
            <w:rFonts w:cs="Helvetica"/>
            <w:bCs/>
            <w:vertAlign w:val="subscript"/>
            <w:rPrChange w:id="352" w:author="Sebastian Loder" w:date="2022-01-22T10:42:00Z">
              <w:rPr>
                <w:rFonts w:cs="Helvetica"/>
                <w:bCs/>
              </w:rPr>
            </w:rPrChange>
          </w:rPr>
          <w:t>i</w:t>
        </w:r>
        <w:r w:rsidR="00AA66E9">
          <w:rPr>
            <w:rFonts w:cs="Helvetica"/>
            <w:bCs/>
          </w:rPr>
          <w:t xml:space="preserve"> </w:t>
        </w:r>
      </w:ins>
      <w:ins w:id="353" w:author="Sebastian Loder" w:date="2022-01-22T10:41:00Z">
        <w:r w:rsidR="002415DF">
          <w:rPr>
            <w:rFonts w:cs="Helvetica"/>
            <w:bCs/>
          </w:rPr>
          <w:t>d</w:t>
        </w:r>
      </w:ins>
      <w:ins w:id="354" w:author="Sebastian Loder" w:date="2022-01-22T10:39:00Z">
        <w:r w:rsidR="00AA66E9">
          <w:rPr>
            <w:rFonts w:cs="Helvetica"/>
            <w:bCs/>
          </w:rPr>
          <w:t>er</w:t>
        </w:r>
      </w:ins>
      <w:ins w:id="355" w:author="Sebastian Loder" w:date="2022-01-22T10:38:00Z">
        <w:r w:rsidR="00AA66E9">
          <w:rPr>
            <w:rFonts w:cs="Helvetica"/>
            <w:bCs/>
          </w:rPr>
          <w:t xml:space="preserve"> erste</w:t>
        </w:r>
      </w:ins>
      <w:r w:rsidRPr="00142CFE">
        <w:rPr>
          <w:rFonts w:cs="Helvetica"/>
          <w:bCs/>
        </w:rPr>
        <w:t xml:space="preserve"> Standort </w:t>
      </w:r>
      <w:del w:id="356" w:author="Sebastian Loder" w:date="2022-01-22T10:40:00Z">
        <w:r w:rsidRPr="00142CFE" w:rsidDel="002415DF">
          <w:rPr>
            <w:rFonts w:cs="Helvetica"/>
            <w:bCs/>
          </w:rPr>
          <w:delText xml:space="preserve">aus </w:delText>
        </w:r>
      </w:del>
      <w:ins w:id="357" w:author="Sebastian Loder" w:date="2022-01-22T10:40:00Z">
        <w:r w:rsidR="002415DF">
          <w:rPr>
            <w:rFonts w:cs="Helvetica"/>
            <w:bCs/>
          </w:rPr>
          <w:t>in</w:t>
        </w:r>
        <w:r w:rsidR="002415DF" w:rsidRPr="00142CFE">
          <w:rPr>
            <w:rFonts w:cs="Helvetica"/>
            <w:bCs/>
          </w:rPr>
          <w:t xml:space="preserve"> </w:t>
        </w:r>
      </w:ins>
      <w:r w:rsidRPr="00142CFE">
        <w:rPr>
          <w:rFonts w:cs="Helvetica"/>
          <w:bCs/>
        </w:rPr>
        <w:t>S(CP</w:t>
      </w:r>
      <w:r w:rsidRPr="00142CFE">
        <w:rPr>
          <w:rFonts w:cs="Helvetica"/>
          <w:bCs/>
          <w:vertAlign w:val="subscript"/>
        </w:rPr>
        <w:t>i</w:t>
      </w:r>
      <w:r w:rsidRPr="00142CFE">
        <w:rPr>
          <w:rFonts w:cs="Helvetica"/>
          <w:bCs/>
        </w:rPr>
        <w:t>)</w:t>
      </w:r>
      <w:del w:id="358" w:author="Sebastian Loder" w:date="2022-01-22T10:41:00Z">
        <w:r w:rsidRPr="00142CFE" w:rsidDel="002415DF">
          <w:rPr>
            <w:rFonts w:cs="Helvetica"/>
            <w:bCs/>
          </w:rPr>
          <w:delText>, wenn man CP</w:delText>
        </w:r>
      </w:del>
      <w:r w:rsidRPr="00142CFE">
        <w:rPr>
          <w:rFonts w:cs="Helvetica"/>
          <w:bCs/>
        </w:rPr>
        <w:t xml:space="preserve"> gegen den Uhrzeigersinn von w</w:t>
      </w:r>
      <w:r w:rsidRPr="00142CFE">
        <w:rPr>
          <w:rFonts w:cs="Helvetica"/>
          <w:bCs/>
          <w:vertAlign w:val="subscript"/>
        </w:rPr>
        <w:t xml:space="preserve">1 </w:t>
      </w:r>
      <w:del w:id="359" w:author="Sebastian Loder" w:date="2022-01-22T10:41:00Z">
        <w:r w:rsidRPr="00142CFE" w:rsidDel="002415DF">
          <w:rPr>
            <w:rFonts w:cs="Helvetica"/>
            <w:bCs/>
          </w:rPr>
          <w:delText>aus durchläuft</w:delText>
        </w:r>
      </w:del>
      <w:ins w:id="360" w:author="Sebastian Loder" w:date="2022-01-22T10:42:00Z">
        <w:r w:rsidR="002415DF">
          <w:rPr>
            <w:rFonts w:cs="Helvetica"/>
            <w:bCs/>
          </w:rPr>
          <w:t>aus i</w:t>
        </w:r>
      </w:ins>
      <w:ins w:id="361" w:author="Sebastian Loder" w:date="2022-01-22T10:41:00Z">
        <w:r w:rsidR="002415DF">
          <w:rPr>
            <w:rFonts w:cs="Helvetica"/>
            <w:bCs/>
          </w:rPr>
          <w:t>st</w:t>
        </w:r>
      </w:ins>
      <w:r w:rsidRPr="00142CFE">
        <w:rPr>
          <w:rFonts w:cs="Helvetica"/>
          <w:bCs/>
        </w:rPr>
        <w: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w:t>
      </w:r>
      <w:del w:id="362" w:author="Sebastian Loder" w:date="2022-01-22T10:43:00Z">
        <w:r w:rsidRPr="00142CFE" w:rsidDel="002415DF">
          <w:rPr>
            <w:rFonts w:cs="Helvetica"/>
            <w:bCs/>
          </w:rPr>
          <w:delText>ist</w:delText>
        </w:r>
      </w:del>
      <w:ins w:id="363" w:author="Sebastian Loder" w:date="2022-01-22T10:43:00Z">
        <w:r w:rsidR="002415DF">
          <w:rPr>
            <w:rFonts w:cs="Helvetica"/>
            <w:bCs/>
          </w:rPr>
          <w:t>gilt</w:t>
        </w:r>
      </w:ins>
      <w:r w:rsidRPr="00142CFE">
        <w:rPr>
          <w:rFonts w:cs="Helvetica"/>
          <w:bCs/>
        </w:rPr>
        <w:t xml:space="preserve">. </w:t>
      </w:r>
      <w:del w:id="364" w:author="Sebastian Loder" w:date="2022-01-22T10:43:00Z">
        <w:r w:rsidRPr="00142CFE" w:rsidDel="002415DF">
          <w:rPr>
            <w:rFonts w:cs="Helvetica"/>
            <w:bCs/>
          </w:rPr>
          <w:delText xml:space="preserve">Dann </w:delText>
        </w:r>
      </w:del>
      <w:ins w:id="365" w:author="Sebastian Loder" w:date="2022-01-22T10:43:00Z">
        <w:r w:rsidR="002415DF">
          <w:rPr>
            <w:rFonts w:cs="Helvetica"/>
            <w:bCs/>
          </w:rPr>
          <w:t>Anschließend</w:t>
        </w:r>
        <w:r w:rsidR="002415DF" w:rsidRPr="00142CFE">
          <w:rPr>
            <w:rFonts w:cs="Helvetica"/>
            <w:bCs/>
          </w:rPr>
          <w:t xml:space="preserve"> </w:t>
        </w:r>
      </w:ins>
      <w:r w:rsidRPr="00142CFE">
        <w:rPr>
          <w:rFonts w:cs="Helvetica"/>
          <w:bCs/>
        </w:rPr>
        <w:t>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P</w:t>
      </w:r>
      <w:r>
        <w:rPr>
          <w:rFonts w:cs="Helvetica"/>
          <w:bCs/>
          <w:vertAlign w:val="superscript"/>
        </w:rPr>
        <w:t>l</w:t>
      </w:r>
      <w:r>
        <w:rPr>
          <w:rFonts w:cs="Helvetica"/>
          <w:bCs/>
          <w:vertAlign w:val="subscript"/>
        </w:rPr>
        <w:t>L</w:t>
      </w:r>
      <w:r>
        <w:rPr>
          <w:rFonts w:cs="Helvetica"/>
          <w:bCs/>
        </w:rPr>
        <w:t xml:space="preserve"> an </w:t>
      </w:r>
      <w:r>
        <w:rPr>
          <w:rFonts w:cs="Helvetica"/>
          <w:bCs/>
          <w:i/>
        </w:rPr>
        <w:t xml:space="preserve">DetachAndAssign </w:t>
      </w:r>
      <w:r>
        <w:rPr>
          <w:rFonts w:cs="Helvetica"/>
          <w:bCs/>
        </w:rPr>
        <w:t>übergeben</w:t>
      </w:r>
      <w:commentRangeStart w:id="366"/>
      <w:r>
        <w:rPr>
          <w:rFonts w:cs="Helvetica"/>
          <w:bCs/>
        </w:rPr>
        <w:t xml:space="preserve"> und </w:t>
      </w:r>
      <w:r w:rsidRPr="00142CFE">
        <w:rPr>
          <w:rFonts w:cs="Helvetica"/>
          <w:bCs/>
          <w:i/>
        </w:rPr>
        <w:t xml:space="preserve"> </w:t>
      </w:r>
      <w:r w:rsidRPr="00142CFE">
        <w:rPr>
          <w:rFonts w:cs="Helvetica"/>
          <w:bCs/>
        </w:rPr>
        <w:t>aufgeteilt</w:t>
      </w:r>
      <w:commentRangeEnd w:id="366"/>
      <w:r w:rsidR="002415DF">
        <w:rPr>
          <w:rStyle w:val="Kommentarzeichen"/>
          <w:rFonts w:ascii="Helvetica" w:eastAsia="Times New Roman" w:hAnsi="Helvetica" w:cs="Times New Roman"/>
          <w:lang w:eastAsia="de-DE"/>
        </w:rPr>
        <w:commentReference w:id="366"/>
      </w:r>
      <w:r w:rsidRPr="00142CFE">
        <w:rPr>
          <w:rFonts w:cs="Helvetica"/>
          <w:bCs/>
        </w:rPr>
        <w:t>. Hierbei entsteht</w:t>
      </w:r>
      <w:ins w:id="367" w:author="Sebastian Loder" w:date="2022-01-22T10:45:00Z">
        <w:r w:rsidR="00AD3475">
          <w:rPr>
            <w:rFonts w:cs="Helvetica"/>
            <w:bCs/>
          </w:rPr>
          <w:t xml:space="preserve"> entweder</w:t>
        </w:r>
      </w:ins>
      <w:r w:rsidRPr="00142CFE">
        <w:rPr>
          <w:rFonts w:cs="Helvetica"/>
          <w:bCs/>
        </w:rPr>
        <w:t xml:space="preserve"> auf </w:t>
      </w:r>
      <w:del w:id="368" w:author="Sebastian Loder" w:date="2022-01-22T10:45:00Z">
        <w:r w:rsidRPr="00142CFE" w:rsidDel="002415DF">
          <w:rPr>
            <w:rFonts w:cs="Helvetica"/>
            <w:bCs/>
          </w:rPr>
          <w:delText>der Seite</w:delText>
        </w:r>
      </w:del>
      <w:ins w:id="369" w:author="Sebastian Loder" w:date="2022-01-22T10:45:00Z">
        <w:r w:rsidR="002415DF">
          <w:rPr>
            <w:rFonts w:cs="Helvetica"/>
            <w:bCs/>
          </w:rPr>
          <w:t>dem Liniensegment</w:t>
        </w:r>
      </w:ins>
      <w:r w:rsidRPr="00142CFE">
        <w:rPr>
          <w:rFonts w:cs="Helvetica"/>
          <w:bCs/>
        </w:rPr>
        <w:t xml:space="preserv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xml:space="preserve">) </w:t>
      </w:r>
      <w:del w:id="370" w:author="Sebastian Loder" w:date="2022-01-22T10:46:00Z">
        <w:r w:rsidRPr="00142CFE" w:rsidDel="00AD3475">
          <w:rPr>
            <w:rFonts w:cs="Helvetica"/>
            <w:bCs/>
          </w:rPr>
          <w:delText xml:space="preserve">entweder </w:delText>
        </w:r>
      </w:del>
      <w:r w:rsidRPr="00142CFE">
        <w:rPr>
          <w:rFonts w:cs="Helvetica"/>
          <w:bCs/>
        </w:rPr>
        <w:t>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zugeordnet. Wenn ein Pseudostandort entsteht, dann wird 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2DDF00F6"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xml:space="preserve">) behandelt. Wenn den Pseudostandorten </w:t>
      </w:r>
      <w:del w:id="371" w:author="Sebastian Loder" w:date="2022-01-22T10:47:00Z">
        <w:r w:rsidRPr="00142CFE" w:rsidDel="00AD3475">
          <w:rPr>
            <w:rFonts w:cs="Helvetica"/>
            <w:bCs/>
          </w:rPr>
          <w:delText>bei dieser Bearbeitung</w:delText>
        </w:r>
      </w:del>
      <w:ins w:id="372" w:author="Sebastian Loder" w:date="2022-01-22T10:47:00Z">
        <w:r w:rsidR="00AD3475">
          <w:rPr>
            <w:rFonts w:cs="Helvetica"/>
            <w:bCs/>
          </w:rPr>
          <w:t>hierbei</w:t>
        </w:r>
      </w:ins>
      <w:r w:rsidRPr="00142CFE">
        <w:rPr>
          <w:rFonts w:cs="Helvetica"/>
          <w:bCs/>
        </w:rPr>
        <w:t xml:space="preserve">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336BF025" w:rsidR="00522A07" w:rsidRDefault="00522A07" w:rsidP="00C120E3">
      <w:pPr>
        <w:rPr>
          <w:rFonts w:cs="Helvetica"/>
        </w:rPr>
      </w:pPr>
      <w:del w:id="373" w:author="Sebastian Loder" w:date="2022-01-22T10:50:00Z">
        <w:r w:rsidRPr="00142CFE" w:rsidDel="00AD3475">
          <w:rPr>
            <w:rFonts w:cs="Helvetica"/>
            <w:bCs/>
          </w:rPr>
          <w:delText xml:space="preserve">Durch </w:delText>
        </w:r>
      </w:del>
      <w:ins w:id="374" w:author="Sebastian Loder" w:date="2022-01-22T10:50:00Z">
        <w:r w:rsidR="00AD3475">
          <w:rPr>
            <w:rFonts w:cs="Helvetica"/>
            <w:bCs/>
          </w:rPr>
          <w:t>Zusammenfassend wir d</w:t>
        </w:r>
        <w:r w:rsidR="00AD3475" w:rsidRPr="00142CFE">
          <w:rPr>
            <w:rFonts w:cs="Helvetica"/>
            <w:bCs/>
          </w:rPr>
          <w:t xml:space="preserve">urch </w:t>
        </w:r>
        <w:r w:rsidR="00AD3475">
          <w:rPr>
            <w:rFonts w:cs="Helvetica"/>
            <w:bCs/>
          </w:rPr>
          <w:t xml:space="preserve">den Algorithmus von </w:t>
        </w:r>
      </w:ins>
      <w:r w:rsidRPr="00142CFE">
        <w:rPr>
          <w:rFonts w:cs="Helvetica"/>
          <w:bCs/>
          <w:i/>
        </w:rPr>
        <w:t xml:space="preserve">NonconvexDivide </w:t>
      </w:r>
      <w:del w:id="375" w:author="Sebastian Loder" w:date="2022-01-22T10:50:00Z">
        <w:r w:rsidRPr="00142CFE" w:rsidDel="00AD3475">
          <w:rPr>
            <w:rFonts w:cs="Helvetica"/>
            <w:bCs/>
          </w:rPr>
          <w:delText xml:space="preserve">wird </w:delText>
        </w:r>
      </w:del>
      <w:r w:rsidRPr="00142CFE">
        <w:rPr>
          <w:rFonts w:cs="Helvetica"/>
          <w:bCs/>
        </w:rPr>
        <w:t>ein q-</w:t>
      </w:r>
      <w:del w:id="376" w:author="Sebastian Loder" w:date="2022-01-22T10:50:00Z">
        <w:r w:rsidRPr="00142CFE" w:rsidDel="00AD3475">
          <w:rPr>
            <w:rFonts w:cs="Helvetica"/>
            <w:bCs/>
          </w:rPr>
          <w:delText xml:space="preserve">Standort </w:delText>
        </w:r>
      </w:del>
      <w:ins w:id="377" w:author="Sebastian Loder" w:date="2022-01-22T10:50:00Z">
        <w:r w:rsidR="00AD3475" w:rsidRPr="00142CFE">
          <w:rPr>
            <w:rFonts w:cs="Helvetica"/>
            <w:bCs/>
          </w:rPr>
          <w:t>Standort</w:t>
        </w:r>
        <w:r w:rsidR="00AD3475">
          <w:rPr>
            <w:rFonts w:cs="Helvetica"/>
            <w:bCs/>
          </w:rPr>
          <w:t>-</w:t>
        </w:r>
      </w:ins>
      <w:r w:rsidRPr="00142CFE">
        <w:rPr>
          <w:rFonts w:cs="Helvetica"/>
          <w:bCs/>
        </w:rPr>
        <w:t>Polygon entweder</w:t>
      </w:r>
      <w:r>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w:t>
      </w:r>
      <w:del w:id="378" w:author="Sebastian Loder" w:date="2022-01-22T10:52:00Z">
        <w:r w:rsidRPr="0026223A" w:rsidDel="00ED1BD9">
          <w:rPr>
            <w:rFonts w:cs="Helvetica"/>
            <w:bCs/>
          </w:rPr>
          <w:delText xml:space="preserve">Standort </w:delText>
        </w:r>
      </w:del>
      <w:ins w:id="379" w:author="Sebastian Loder" w:date="2022-01-22T10:52:00Z">
        <w:r w:rsidR="00ED1BD9" w:rsidRPr="0026223A">
          <w:rPr>
            <w:rFonts w:cs="Helvetica"/>
            <w:bCs/>
          </w:rPr>
          <w:t>Standort</w:t>
        </w:r>
        <w:r w:rsidR="00ED1BD9">
          <w:rPr>
            <w:rFonts w:cs="Helvetica"/>
            <w:bCs/>
          </w:rPr>
          <w:t>-</w:t>
        </w:r>
      </w:ins>
      <w:r w:rsidRPr="0026223A">
        <w:rPr>
          <w:rFonts w:cs="Helvetica"/>
          <w:bCs/>
        </w:rPr>
        <w:t>Polygon und ein q</w:t>
      </w:r>
      <w:r w:rsidRPr="0026223A">
        <w:rPr>
          <w:rFonts w:cs="Helvetica"/>
          <w:bCs/>
          <w:vertAlign w:val="subscript"/>
        </w:rPr>
        <w:t>2</w:t>
      </w:r>
      <w:r w:rsidRPr="0026223A">
        <w:rPr>
          <w:rFonts w:cs="Helvetica"/>
          <w:bCs/>
        </w:rPr>
        <w:t>-</w:t>
      </w:r>
      <w:del w:id="380" w:author="Sebastian Loder" w:date="2022-01-22T10:52:00Z">
        <w:r w:rsidRPr="0026223A" w:rsidDel="00ED1BD9">
          <w:rPr>
            <w:rFonts w:cs="Helvetica"/>
            <w:bCs/>
          </w:rPr>
          <w:delText xml:space="preserve">Standort </w:delText>
        </w:r>
      </w:del>
      <w:ins w:id="381" w:author="Sebastian Loder" w:date="2022-01-22T10:52:00Z">
        <w:r w:rsidR="00ED1BD9" w:rsidRPr="0026223A">
          <w:rPr>
            <w:rFonts w:cs="Helvetica"/>
            <w:bCs/>
          </w:rPr>
          <w:t>Standort</w:t>
        </w:r>
        <w:r w:rsidR="00ED1BD9">
          <w:rPr>
            <w:rFonts w:cs="Helvetica"/>
            <w:bCs/>
          </w:rPr>
          <w:t>-</w:t>
        </w:r>
      </w:ins>
      <w:r w:rsidRPr="0026223A">
        <w:rPr>
          <w:rFonts w:cs="Helvetica"/>
          <w:bCs/>
        </w:rPr>
        <w:t xml:space="preserve">Polygon </w:t>
      </w:r>
      <w:del w:id="382" w:author="Sebastian Loder" w:date="2022-01-22T10:50:00Z">
        <w:r w:rsidRPr="0026223A" w:rsidDel="00AD3475">
          <w:rPr>
            <w:rFonts w:cs="Helvetica"/>
            <w:bCs/>
          </w:rPr>
          <w:delText xml:space="preserve">aufgeteilt </w:delText>
        </w:r>
      </w:del>
      <w:r w:rsidRPr="0026223A">
        <w:rPr>
          <w:rFonts w:cs="Helvetica"/>
          <w:bCs/>
        </w:rPr>
        <w:t>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w:t>
      </w:r>
      <w:ins w:id="383" w:author="Sebastian Loder" w:date="2022-01-22T10:50:00Z">
        <w:r w:rsidR="00AD3475">
          <w:rPr>
            <w:rFonts w:cs="Helvetica"/>
          </w:rPr>
          <w:t xml:space="preserve"> aufg</w:t>
        </w:r>
      </w:ins>
      <w:ins w:id="384" w:author="Sebastian Loder" w:date="2022-01-22T10:51:00Z">
        <w:r w:rsidR="00AD3475">
          <w:rPr>
            <w:rFonts w:cs="Helvetica"/>
          </w:rPr>
          <w:t>eteilt</w:t>
        </w:r>
      </w:ins>
      <w:r w:rsidRPr="0026223A">
        <w:rPr>
          <w:rFonts w:cs="Helvetica"/>
        </w:rPr>
        <w:t xml:space="preserve"> oder</w:t>
      </w:r>
      <w:r>
        <w:rPr>
          <w:rFonts w:cs="Helvetica"/>
        </w:rPr>
        <w:t xml:space="preserve"> </w:t>
      </w:r>
      <w:r w:rsidRPr="0026223A">
        <w:rPr>
          <w:rFonts w:cs="Helvetica"/>
        </w:rPr>
        <w:t xml:space="preserve">es wird ein 1-Standort Polygon abgetrennt </w:t>
      </w:r>
      <w:del w:id="385" w:author="Sebastian Loder" w:date="2022-01-22T10:51:00Z">
        <w:r w:rsidRPr="0026223A" w:rsidDel="00ED1BD9">
          <w:rPr>
            <w:rFonts w:cs="Helvetica"/>
          </w:rPr>
          <w:delText xml:space="preserve">und einem Standort zugeteilt </w:delText>
        </w:r>
      </w:del>
      <w:r w:rsidRPr="0026223A">
        <w:rPr>
          <w:rFonts w:cs="Helvetica"/>
        </w:rPr>
        <w:t xml:space="preserve">und es bleibt ein q‘-Standort </w:t>
      </w:r>
      <w:del w:id="386" w:author="Sebastian Loder" w:date="2022-01-22T10:52:00Z">
        <w:r w:rsidRPr="0026223A" w:rsidDel="00ED1BD9">
          <w:rPr>
            <w:rFonts w:cs="Helvetica"/>
          </w:rPr>
          <w:delText xml:space="preserve"> </w:delText>
        </w:r>
      </w:del>
      <w:r w:rsidRPr="0026223A">
        <w:rPr>
          <w:rFonts w:cs="Helvetica"/>
        </w:rPr>
        <w:t xml:space="preserve">Polygon mit </w:t>
      </w:r>
      <w:del w:id="387" w:author="Sebastian Loder" w:date="2022-01-22T10:52:00Z">
        <w:r w:rsidRPr="0026223A" w:rsidDel="00ED1BD9">
          <w:rPr>
            <w:rFonts w:cs="Helvetica"/>
          </w:rPr>
          <w:delText xml:space="preserve">kleinerer Fläche </w:delText>
        </w:r>
        <w:r w:rsidDel="00ED1BD9">
          <w:rPr>
            <w:rFonts w:cs="Helvetica"/>
          </w:rPr>
          <w:delText xml:space="preserve">und mit </w:delText>
        </w:r>
      </w:del>
      <w:r>
        <w:rPr>
          <w:rFonts w:cs="Helvetica"/>
        </w:rPr>
        <w:t>q</w:t>
      </w:r>
      <w:ins w:id="388" w:author="Sebastian Loder" w:date="2022-01-22T10:52:00Z">
        <w:r w:rsidR="00ED1BD9">
          <w:rPr>
            <w:rFonts w:cs="Helvetica"/>
          </w:rPr>
          <w:t>‘</w:t>
        </w:r>
      </w:ins>
      <w:r>
        <w:rPr>
          <w:rFonts w:cs="Helvetica"/>
        </w:rPr>
        <w:t xml:space="preserve"> = q</w:t>
      </w:r>
      <w:del w:id="389" w:author="Sebastian Loder" w:date="2022-01-22T10:52:00Z">
        <w:r w:rsidDel="00ED1BD9">
          <w:rPr>
            <w:rFonts w:cs="Helvetica"/>
          </w:rPr>
          <w:delText>‘</w:delText>
        </w:r>
      </w:del>
      <w:r>
        <w:rPr>
          <w:rFonts w:cs="Helvetica"/>
        </w:rPr>
        <w:t xml:space="preserve"> </w:t>
      </w:r>
      <w:del w:id="390" w:author="Sebastian Loder" w:date="2022-01-22T10:52:00Z">
        <w:r w:rsidDel="00ED1BD9">
          <w:rPr>
            <w:rFonts w:cs="Helvetica"/>
          </w:rPr>
          <w:delText xml:space="preserve">+ </w:delText>
        </w:r>
      </w:del>
      <w:ins w:id="391" w:author="Sebastian Loder" w:date="2022-01-22T10:52:00Z">
        <w:r w:rsidR="00ED1BD9">
          <w:rPr>
            <w:rFonts w:cs="Helvetica"/>
          </w:rPr>
          <w:t xml:space="preserve">- </w:t>
        </w:r>
      </w:ins>
      <w:r>
        <w:rPr>
          <w:rFonts w:cs="Helvetica"/>
        </w:rPr>
        <w:t xml:space="preserve">1 </w:t>
      </w:r>
      <w:commentRangeStart w:id="392"/>
      <w:commentRangeStart w:id="393"/>
      <w:r w:rsidRPr="0026223A">
        <w:rPr>
          <w:rFonts w:cs="Helvetica"/>
        </w:rPr>
        <w:t>üb</w:t>
      </w:r>
      <w:del w:id="394" w:author="Sebastian Loder" w:date="2022-01-22T10:52:00Z">
        <w:r w:rsidRPr="0026223A" w:rsidDel="00ED1BD9">
          <w:rPr>
            <w:rFonts w:cs="Helvetica"/>
          </w:rPr>
          <w:delText>e</w:delText>
        </w:r>
      </w:del>
      <w:r w:rsidRPr="0026223A">
        <w:rPr>
          <w:rFonts w:cs="Helvetica"/>
        </w:rPr>
        <w:t>r</w:t>
      </w:r>
      <w:ins w:id="395" w:author="Sebastian Loder" w:date="2022-01-22T10:52:00Z">
        <w:r w:rsidR="00ED1BD9">
          <w:rPr>
            <w:rFonts w:cs="Helvetica"/>
          </w:rPr>
          <w:t>ig</w:t>
        </w:r>
      </w:ins>
      <w:r>
        <w:rPr>
          <w:rFonts w:cs="Helvetica"/>
        </w:rPr>
        <w:t>.</w:t>
      </w:r>
      <w:commentRangeEnd w:id="392"/>
      <w:r>
        <w:rPr>
          <w:rStyle w:val="Kommentarzeichen"/>
        </w:rPr>
        <w:commentReference w:id="392"/>
      </w:r>
      <w:commentRangeEnd w:id="393"/>
      <w:r w:rsidR="00ED1BD9">
        <w:rPr>
          <w:rStyle w:val="Kommentarzeichen"/>
          <w:rFonts w:ascii="Helvetica" w:eastAsia="Times New Roman" w:hAnsi="Helvetica" w:cs="Times New Roman"/>
          <w:lang w:eastAsia="de-DE"/>
        </w:rPr>
        <w:commentReference w:id="393"/>
      </w:r>
    </w:p>
    <w:p w14:paraId="40CD4868" w14:textId="77777777" w:rsidR="00522A07" w:rsidRDefault="00522A07" w:rsidP="00C120E3">
      <w:pPr>
        <w:rPr>
          <w:rFonts w:cs="Helvetica"/>
        </w:rPr>
      </w:pPr>
    </w:p>
    <w:p w14:paraId="40A80CD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9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97" w:author="Sebastian Loder" w:date="2022-01-20T18:25:00Z">
            <w:rPr>
              <w:rFonts w:ascii="Courier New" w:hAnsi="Courier New" w:cs="Courier New"/>
              <w:color w:val="767171" w:themeColor="background2" w:themeShade="80"/>
              <w:sz w:val="18"/>
              <w:szCs w:val="18"/>
            </w:rPr>
          </w:rPrChange>
        </w:rPr>
        <w:t>1  // Input: Poly(CP) - Polygon rooted at convex piece CP</w:t>
      </w:r>
    </w:p>
    <w:p w14:paraId="0A00A6DD"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98" w:author="Sebastian Loder" w:date="2022-01-20T18:25:00Z">
            <w:rPr>
              <w:rFonts w:ascii="Courier New" w:hAnsi="Courier New" w:cs="Courier New"/>
              <w:color w:val="767171" w:themeColor="background2" w:themeShade="80"/>
              <w:sz w:val="18"/>
              <w:szCs w:val="18"/>
            </w:rPr>
          </w:rPrChange>
        </w:rPr>
      </w:pPr>
    </w:p>
    <w:p w14:paraId="560E2634"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99"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00" w:author="Sebastian Loder" w:date="2022-01-20T18:25:00Z">
            <w:rPr>
              <w:rFonts w:ascii="Courier New" w:hAnsi="Courier New" w:cs="Courier New"/>
              <w:color w:val="767171" w:themeColor="background2" w:themeShade="80"/>
              <w:sz w:val="18"/>
              <w:szCs w:val="18"/>
            </w:rPr>
          </w:rPrChange>
        </w:rPr>
        <w:t>2  Function DetachAndAssign(Poly(CP))</w:t>
      </w:r>
    </w:p>
    <w:p w14:paraId="77DC826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01"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02" w:author="Sebastian Loder" w:date="2022-01-20T18:25:00Z">
            <w:rPr>
              <w:rFonts w:ascii="Courier New" w:hAnsi="Courier New" w:cs="Courier New"/>
              <w:color w:val="767171" w:themeColor="background2" w:themeShade="80"/>
              <w:sz w:val="18"/>
              <w:szCs w:val="18"/>
            </w:rPr>
          </w:rPrChange>
        </w:rPr>
        <w:t xml:space="preserve">3     if Length(S(CP)) == 0 then return </w:t>
      </w:r>
    </w:p>
    <w:p w14:paraId="6183069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03"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04" w:author="Sebastian Loder" w:date="2022-01-20T18:25:00Z">
            <w:rPr>
              <w:rFonts w:ascii="Courier New" w:hAnsi="Courier New" w:cs="Courier New"/>
              <w:color w:val="767171" w:themeColor="background2" w:themeShade="80"/>
              <w:sz w:val="18"/>
              <w:szCs w:val="18"/>
            </w:rPr>
          </w:rPrChange>
        </w:rPr>
        <w:t>4     if PredPoly(CP) is AreaComplete then</w:t>
      </w:r>
    </w:p>
    <w:p w14:paraId="7AA023EB" w14:textId="15F13C0D"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05"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06" w:author="Sebastian Loder" w:date="2022-01-20T18:25:00Z">
            <w:rPr>
              <w:rFonts w:ascii="Courier New" w:hAnsi="Courier New" w:cs="Courier New"/>
              <w:color w:val="767171" w:themeColor="background2" w:themeShade="80"/>
              <w:sz w:val="18"/>
              <w:szCs w:val="18"/>
            </w:rPr>
          </w:rPrChange>
        </w:rPr>
        <w:t>5         if S(CP) == {Si} then</w:t>
      </w:r>
      <w:r w:rsidRPr="00606F9E">
        <w:rPr>
          <w:rFonts w:ascii="Courier New" w:hAnsi="Courier New" w:cs="Courier New"/>
          <w:color w:val="767171" w:themeColor="background2" w:themeShade="80"/>
          <w:sz w:val="18"/>
          <w:szCs w:val="18"/>
          <w:lang w:val="en-US"/>
          <w:rPrChange w:id="407"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08" w:author="Sebastian Loder" w:date="2022-01-20T18:25:00Z">
            <w:rPr>
              <w:rFonts w:ascii="Courier New" w:hAnsi="Courier New" w:cs="Courier New"/>
              <w:color w:val="767171" w:themeColor="background2" w:themeShade="80"/>
              <w:sz w:val="18"/>
              <w:szCs w:val="18"/>
            </w:rPr>
          </w:rPrChange>
        </w:rPr>
        <w:tab/>
        <w:t>//for some i</w:t>
      </w:r>
    </w:p>
    <w:p w14:paraId="6C8EEB80"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09"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10" w:author="Sebastian Loder" w:date="2022-01-20T18:25:00Z">
            <w:rPr>
              <w:rFonts w:ascii="Courier New" w:hAnsi="Courier New" w:cs="Courier New"/>
              <w:color w:val="767171" w:themeColor="background2" w:themeShade="80"/>
              <w:sz w:val="18"/>
              <w:szCs w:val="18"/>
            </w:rPr>
          </w:rPrChange>
        </w:rPr>
        <w:t>6             Assign PredPoly(CP) to Si</w:t>
      </w:r>
    </w:p>
    <w:p w14:paraId="41ED7487"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11"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12" w:author="Sebastian Loder" w:date="2022-01-20T18:25:00Z">
            <w:rPr>
              <w:rFonts w:ascii="Courier New" w:hAnsi="Courier New" w:cs="Courier New"/>
              <w:color w:val="767171" w:themeColor="background2" w:themeShade="80"/>
              <w:sz w:val="18"/>
              <w:szCs w:val="18"/>
            </w:rPr>
          </w:rPrChange>
        </w:rPr>
        <w:t>7             Detach PredPoly(CP) from Poly(CP)</w:t>
      </w:r>
    </w:p>
    <w:p w14:paraId="4D9C2F97"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13"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14" w:author="Sebastian Loder" w:date="2022-01-20T18:25:00Z">
            <w:rPr>
              <w:rFonts w:ascii="Courier New" w:hAnsi="Courier New" w:cs="Courier New"/>
              <w:color w:val="767171" w:themeColor="background2" w:themeShade="80"/>
              <w:sz w:val="18"/>
              <w:szCs w:val="18"/>
            </w:rPr>
          </w:rPrChange>
        </w:rPr>
        <w:t>8         else</w:t>
      </w:r>
    </w:p>
    <w:p w14:paraId="7BDA97C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15"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16" w:author="Sebastian Loder" w:date="2022-01-20T18:25:00Z">
            <w:rPr>
              <w:rFonts w:ascii="Courier New" w:hAnsi="Courier New" w:cs="Courier New"/>
              <w:color w:val="767171" w:themeColor="background2" w:themeShade="80"/>
              <w:sz w:val="18"/>
              <w:szCs w:val="18"/>
            </w:rPr>
          </w:rPrChange>
        </w:rPr>
        <w:t>9             Detach PredPoly(CP) from Poly(CP)</w:t>
      </w:r>
    </w:p>
    <w:p w14:paraId="0BFEC5E1" w14:textId="50587CAA"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17"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18" w:author="Sebastian Loder" w:date="2022-01-20T18:25:00Z">
            <w:rPr>
              <w:rFonts w:ascii="Courier New" w:hAnsi="Courier New" w:cs="Courier New"/>
              <w:color w:val="767171" w:themeColor="background2" w:themeShade="80"/>
              <w:sz w:val="18"/>
              <w:szCs w:val="18"/>
            </w:rPr>
          </w:rPrChange>
        </w:rPr>
        <w:t>10            Order(W(CP))</w:t>
      </w:r>
      <w:r w:rsidRPr="00606F9E">
        <w:rPr>
          <w:rFonts w:ascii="Courier New" w:hAnsi="Courier New" w:cs="Courier New"/>
          <w:color w:val="767171" w:themeColor="background2" w:themeShade="80"/>
          <w:sz w:val="18"/>
          <w:szCs w:val="18"/>
          <w:lang w:val="en-US"/>
          <w:rPrChange w:id="419"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20" w:author="Sebastian Loder" w:date="2022-01-20T18:25:00Z">
            <w:rPr>
              <w:rFonts w:ascii="Courier New" w:hAnsi="Courier New" w:cs="Courier New"/>
              <w:color w:val="767171" w:themeColor="background2" w:themeShade="80"/>
              <w:sz w:val="18"/>
              <w:szCs w:val="18"/>
            </w:rPr>
          </w:rPrChange>
        </w:rPr>
        <w:tab/>
        <w:t>//such that wm = Si for some i</w:t>
      </w:r>
    </w:p>
    <w:p w14:paraId="47FA0EF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21"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22" w:author="Sebastian Loder" w:date="2022-01-20T18:25:00Z">
            <w:rPr>
              <w:rFonts w:ascii="Courier New" w:hAnsi="Courier New" w:cs="Courier New"/>
              <w:color w:val="767171" w:themeColor="background2" w:themeShade="80"/>
              <w:sz w:val="18"/>
              <w:szCs w:val="18"/>
            </w:rPr>
          </w:rPrChange>
        </w:rPr>
        <w:t>11            NonConvexeDivide(CP)</w:t>
      </w:r>
    </w:p>
    <w:p w14:paraId="5F1C3B5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23"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24" w:author="Sebastian Loder" w:date="2022-01-20T18:25:00Z">
            <w:rPr>
              <w:rFonts w:ascii="Courier New" w:hAnsi="Courier New" w:cs="Courier New"/>
              <w:color w:val="767171" w:themeColor="background2" w:themeShade="80"/>
              <w:sz w:val="18"/>
              <w:szCs w:val="18"/>
            </w:rPr>
          </w:rPrChange>
        </w:rPr>
        <w:t>12        end</w:t>
      </w:r>
    </w:p>
    <w:p w14:paraId="591C97B9"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25"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26" w:author="Sebastian Loder" w:date="2022-01-20T18:25:00Z">
            <w:rPr>
              <w:rFonts w:ascii="Courier New" w:hAnsi="Courier New" w:cs="Courier New"/>
              <w:color w:val="767171" w:themeColor="background2" w:themeShade="80"/>
              <w:sz w:val="18"/>
              <w:szCs w:val="18"/>
            </w:rPr>
          </w:rPrChange>
        </w:rPr>
        <w:t>13    else if PredPoly(CP) is areaIncomplete then</w:t>
      </w:r>
    </w:p>
    <w:p w14:paraId="38F5735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27"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28" w:author="Sebastian Loder" w:date="2022-01-20T18:25:00Z">
            <w:rPr>
              <w:rFonts w:ascii="Courier New" w:hAnsi="Courier New" w:cs="Courier New"/>
              <w:color w:val="767171" w:themeColor="background2" w:themeShade="80"/>
              <w:sz w:val="18"/>
              <w:szCs w:val="18"/>
            </w:rPr>
          </w:rPrChange>
        </w:rPr>
        <w:t>14        if S(CP) == {Si} then</w:t>
      </w:r>
      <w:r w:rsidRPr="00606F9E">
        <w:rPr>
          <w:rFonts w:ascii="Courier New" w:hAnsi="Courier New" w:cs="Courier New"/>
          <w:color w:val="767171" w:themeColor="background2" w:themeShade="80"/>
          <w:sz w:val="18"/>
          <w:szCs w:val="18"/>
          <w:lang w:val="en-US"/>
          <w:rPrChange w:id="429"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30" w:author="Sebastian Loder" w:date="2022-01-20T18:25:00Z">
            <w:rPr>
              <w:rFonts w:ascii="Courier New" w:hAnsi="Courier New" w:cs="Courier New"/>
              <w:color w:val="767171" w:themeColor="background2" w:themeShade="80"/>
              <w:sz w:val="18"/>
              <w:szCs w:val="18"/>
            </w:rPr>
          </w:rPrChange>
        </w:rPr>
        <w:tab/>
        <w:t>//for some i</w:t>
      </w:r>
    </w:p>
    <w:p w14:paraId="3B57AADA"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1"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2" w:author="Sebastian Loder" w:date="2022-01-20T18:25:00Z">
            <w:rPr>
              <w:rFonts w:ascii="Courier New" w:hAnsi="Courier New" w:cs="Courier New"/>
              <w:color w:val="767171" w:themeColor="background2" w:themeShade="80"/>
              <w:sz w:val="18"/>
              <w:szCs w:val="18"/>
            </w:rPr>
          </w:rPrChange>
        </w:rPr>
        <w:t>15             Assign PredPoly(CP) to Si</w:t>
      </w:r>
    </w:p>
    <w:p w14:paraId="2D422E89"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3"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4" w:author="Sebastian Loder" w:date="2022-01-20T18:25:00Z">
            <w:rPr>
              <w:rFonts w:ascii="Courier New" w:hAnsi="Courier New" w:cs="Courier New"/>
              <w:color w:val="767171" w:themeColor="background2" w:themeShade="80"/>
              <w:sz w:val="18"/>
              <w:szCs w:val="18"/>
            </w:rPr>
          </w:rPrChange>
        </w:rPr>
        <w:t>16             Detach PredPoly(CP) from Poly(CP)</w:t>
      </w:r>
    </w:p>
    <w:p w14:paraId="5F00003B"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5"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6" w:author="Sebastian Loder" w:date="2022-01-20T18:25:00Z">
            <w:rPr>
              <w:rFonts w:ascii="Courier New" w:hAnsi="Courier New" w:cs="Courier New"/>
              <w:color w:val="767171" w:themeColor="background2" w:themeShade="80"/>
              <w:sz w:val="18"/>
              <w:szCs w:val="18"/>
            </w:rPr>
          </w:rPrChange>
        </w:rPr>
        <w:t>17             PS = interiorPoint(w(j),w(k))</w:t>
      </w:r>
      <w:r w:rsidRPr="00606F9E">
        <w:rPr>
          <w:rFonts w:ascii="Courier New" w:hAnsi="Courier New" w:cs="Courier New"/>
          <w:color w:val="767171" w:themeColor="background2" w:themeShade="80"/>
          <w:sz w:val="18"/>
          <w:szCs w:val="18"/>
          <w:lang w:val="en-US"/>
          <w:rPrChange w:id="437" w:author="Sebastian Loder" w:date="2022-01-20T18:25:00Z">
            <w:rPr>
              <w:rFonts w:ascii="Courier New" w:hAnsi="Courier New" w:cs="Courier New"/>
              <w:color w:val="767171" w:themeColor="background2" w:themeShade="80"/>
              <w:sz w:val="18"/>
              <w:szCs w:val="18"/>
            </w:rPr>
          </w:rPrChange>
        </w:rPr>
        <w:tab/>
        <w:t>//with (w(j),w(k)) is edge to NextNeighbor(CP)</w:t>
      </w:r>
    </w:p>
    <w:p w14:paraId="1E15B5B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8"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9" w:author="Sebastian Loder" w:date="2022-01-20T18:25:00Z">
            <w:rPr>
              <w:rFonts w:ascii="Courier New" w:hAnsi="Courier New" w:cs="Courier New"/>
              <w:color w:val="767171" w:themeColor="background2" w:themeShade="80"/>
              <w:sz w:val="18"/>
              <w:szCs w:val="18"/>
            </w:rPr>
          </w:rPrChange>
        </w:rPr>
        <w:t>18        else</w:t>
      </w:r>
    </w:p>
    <w:p w14:paraId="41E83479" w14:textId="4532F5BA"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1" w:author="Sebastian Loder" w:date="2022-01-20T18:25:00Z">
            <w:rPr>
              <w:rFonts w:ascii="Courier New" w:hAnsi="Courier New" w:cs="Courier New"/>
              <w:color w:val="767171" w:themeColor="background2" w:themeShade="80"/>
              <w:sz w:val="18"/>
              <w:szCs w:val="18"/>
            </w:rPr>
          </w:rPrChange>
        </w:rPr>
        <w:t>19            Order(W(CP))</w:t>
      </w:r>
      <w:r w:rsidRPr="00606F9E">
        <w:rPr>
          <w:rFonts w:ascii="Courier New" w:hAnsi="Courier New" w:cs="Courier New"/>
          <w:color w:val="767171" w:themeColor="background2" w:themeShade="80"/>
          <w:sz w:val="18"/>
          <w:szCs w:val="18"/>
          <w:lang w:val="en-US"/>
          <w:rPrChange w:id="442"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43" w:author="Sebastian Loder" w:date="2022-01-20T18:25:00Z">
            <w:rPr>
              <w:rFonts w:ascii="Courier New" w:hAnsi="Courier New" w:cs="Courier New"/>
              <w:color w:val="767171" w:themeColor="background2" w:themeShade="80"/>
              <w:sz w:val="18"/>
              <w:szCs w:val="18"/>
            </w:rPr>
          </w:rPrChange>
        </w:rPr>
        <w:tab/>
        <w:t>//such that edge (w(m),w(1)) is edge to NextNeiggbor(CP)</w:t>
      </w:r>
    </w:p>
    <w:p w14:paraId="0431D26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5" w:author="Sebastian Loder" w:date="2022-01-20T18:25:00Z">
            <w:rPr>
              <w:rFonts w:ascii="Courier New" w:hAnsi="Courier New" w:cs="Courier New"/>
              <w:color w:val="767171" w:themeColor="background2" w:themeShade="80"/>
              <w:sz w:val="18"/>
              <w:szCs w:val="18"/>
            </w:rPr>
          </w:rPrChange>
        </w:rPr>
        <w:t>20            NonConvexeDivide(CP)</w:t>
      </w:r>
    </w:p>
    <w:p w14:paraId="0660DDEF"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7" w:author="Sebastian Loder" w:date="2022-01-20T18:25:00Z">
            <w:rPr>
              <w:rFonts w:ascii="Courier New" w:hAnsi="Courier New" w:cs="Courier New"/>
              <w:color w:val="767171" w:themeColor="background2" w:themeShade="80"/>
              <w:sz w:val="18"/>
              <w:szCs w:val="18"/>
            </w:rPr>
          </w:rPrChange>
        </w:rPr>
        <w:t>21        end</w:t>
      </w:r>
    </w:p>
    <w:p w14:paraId="4D2ED59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8"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9" w:author="Sebastian Loder" w:date="2022-01-20T18:25:00Z">
            <w:rPr>
              <w:rFonts w:ascii="Courier New" w:hAnsi="Courier New" w:cs="Courier New"/>
              <w:color w:val="767171" w:themeColor="background2" w:themeShade="80"/>
              <w:sz w:val="18"/>
              <w:szCs w:val="18"/>
            </w:rPr>
          </w:rPrChange>
        </w:rPr>
        <w:t>22    else</w:t>
      </w:r>
    </w:p>
    <w:p w14:paraId="18C5E64B" w14:textId="40DFBB3C"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5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51" w:author="Sebastian Loder" w:date="2022-01-20T18:25:00Z">
            <w:rPr>
              <w:rFonts w:ascii="Courier New" w:hAnsi="Courier New" w:cs="Courier New"/>
              <w:color w:val="767171" w:themeColor="background2" w:themeShade="80"/>
              <w:sz w:val="18"/>
              <w:szCs w:val="18"/>
            </w:rPr>
          </w:rPrChange>
        </w:rPr>
        <w:t>23        Order(W(CP))</w:t>
      </w:r>
      <w:r w:rsidRPr="00606F9E">
        <w:rPr>
          <w:rFonts w:ascii="Courier New" w:hAnsi="Courier New" w:cs="Courier New"/>
          <w:color w:val="767171" w:themeColor="background2" w:themeShade="80"/>
          <w:sz w:val="18"/>
          <w:szCs w:val="18"/>
          <w:lang w:val="en-US"/>
          <w:rPrChange w:id="452"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53" w:author="Sebastian Loder" w:date="2022-01-20T18:25:00Z">
            <w:rPr>
              <w:rFonts w:ascii="Courier New" w:hAnsi="Courier New" w:cs="Courier New"/>
              <w:color w:val="767171" w:themeColor="background2" w:themeShade="80"/>
              <w:sz w:val="18"/>
              <w:szCs w:val="18"/>
            </w:rPr>
          </w:rPrChange>
        </w:rPr>
        <w:tab/>
        <w:t>//such that edge (w(m),w(1)) is edge to NextNeiggbor(CP)</w:t>
      </w:r>
    </w:p>
    <w:p w14:paraId="7B20813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24        NonConvexeDivide(CP)</w:t>
      </w:r>
    </w:p>
    <w:p w14:paraId="29092C9D" w14:textId="77777777" w:rsidR="003C04F6" w:rsidRPr="003C04F6" w:rsidRDefault="003C04F6" w:rsidP="003C04F6">
      <w:pPr>
        <w:spacing w:after="0" w:line="240" w:lineRule="auto"/>
        <w:rPr>
          <w:rFonts w:ascii="Courier New" w:hAnsi="Courier New" w:cs="Courier New"/>
          <w:color w:val="767171" w:themeColor="background2" w:themeShade="80"/>
        </w:rPr>
      </w:pPr>
      <w:r w:rsidRPr="003C04F6">
        <w:rPr>
          <w:rFonts w:ascii="Courier New" w:hAnsi="Courier New" w:cs="Courier New"/>
          <w:color w:val="767171" w:themeColor="background2" w:themeShade="80"/>
          <w:sz w:val="18"/>
          <w:szCs w:val="18"/>
        </w:rPr>
        <w:t xml:space="preserve">25 end DetachAndAssign()   </w:t>
      </w:r>
      <w:commentRangeStart w:id="454"/>
      <w:commentRangeEnd w:id="454"/>
      <w:r w:rsidR="00ED1BD9">
        <w:rPr>
          <w:rStyle w:val="Kommentarzeichen"/>
          <w:rFonts w:ascii="Helvetica" w:eastAsia="Times New Roman" w:hAnsi="Helvetica" w:cs="Times New Roman"/>
          <w:lang w:eastAsia="de-DE"/>
        </w:rPr>
        <w:commentReference w:id="454"/>
      </w:r>
    </w:p>
    <w:p w14:paraId="1E5F8A96" w14:textId="77777777" w:rsidR="00522A07" w:rsidRDefault="00522A07" w:rsidP="00C120E3">
      <w:pPr>
        <w:rPr>
          <w:rFonts w:cs="Helvetica"/>
        </w:rPr>
      </w:pPr>
    </w:p>
    <w:p w14:paraId="525456EF" w14:textId="77777777" w:rsidR="00522A07" w:rsidRDefault="00E46C4D" w:rsidP="00C120E3">
      <w:pPr>
        <w:rPr>
          <w:rFonts w:cs="Helvetica"/>
        </w:rPr>
      </w:pPr>
      <w:commentRangeStart w:id="455"/>
      <w:commentRangeEnd w:id="455"/>
      <w:r>
        <w:rPr>
          <w:rStyle w:val="Kommentarzeichen"/>
          <w:rFonts w:ascii="Helvetica" w:eastAsia="Times New Roman" w:hAnsi="Helvetica" w:cs="Times New Roman"/>
          <w:lang w:eastAsia="de-DE"/>
        </w:rPr>
        <w:commentReference w:id="455"/>
      </w:r>
    </w:p>
    <w:p w14:paraId="089802BE" w14:textId="77777777" w:rsidR="00522A07" w:rsidRDefault="00522A07" w:rsidP="00C120E3">
      <w:pPr>
        <w:rPr>
          <w:rFonts w:cs="Helvetica"/>
        </w:rPr>
      </w:pPr>
      <w:commentRangeStart w:id="456"/>
      <w:r>
        <w:rPr>
          <w:rFonts w:cs="Helvetica"/>
        </w:rPr>
        <w:t xml:space="preserve">Die Prozedur </w:t>
      </w:r>
      <w:r>
        <w:rPr>
          <w:rFonts w:cs="Helvetica"/>
          <w:i/>
        </w:rPr>
        <w:t xml:space="preserve">DetachAndAssign </w:t>
      </w:r>
      <w:r>
        <w:rPr>
          <w:rFonts w:cs="Helvetica"/>
        </w:rPr>
        <w:t xml:space="preserve">teilt ein Teilpolygon einem Standort zu oder teilt ein Teilpolygon </w:t>
      </w:r>
      <w:commentRangeEnd w:id="456"/>
      <w:r w:rsidR="00E46C4D">
        <w:rPr>
          <w:rStyle w:val="Kommentarzeichen"/>
          <w:rFonts w:ascii="Helvetica" w:eastAsia="Times New Roman" w:hAnsi="Helvetica" w:cs="Times New Roman"/>
          <w:lang w:eastAsia="de-DE"/>
        </w:rPr>
        <w:commentReference w:id="456"/>
      </w:r>
      <w:r>
        <w:rPr>
          <w:rFonts w:cs="Helvetica"/>
        </w:rPr>
        <w:t>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commentRangeStart w:id="457"/>
      <w:r w:rsidRPr="00142CFE">
        <w:rPr>
          <w:rFonts w:cs="Helvetica"/>
        </w:rPr>
        <w:t>Listing XX</w:t>
      </w:r>
      <w:r>
        <w:rPr>
          <w:rFonts w:cs="Helvetica"/>
        </w:rPr>
        <w:t xml:space="preserve"> </w:t>
      </w:r>
      <w:commentRangeEnd w:id="457"/>
      <w:r w:rsidR="00ED1BD9">
        <w:rPr>
          <w:rStyle w:val="Kommentarzeichen"/>
          <w:rFonts w:ascii="Helvetica" w:eastAsia="Times New Roman" w:hAnsi="Helvetica" w:cs="Times New Roman"/>
          <w:lang w:eastAsia="de-DE"/>
        </w:rPr>
        <w:commentReference w:id="457"/>
      </w:r>
      <w:r>
        <w:rPr>
          <w:rFonts w:cs="Helvetica"/>
        </w:rPr>
        <w:t>beschrieben.</w:t>
      </w:r>
    </w:p>
    <w:p w14:paraId="4AADE66D" w14:textId="157F85B5" w:rsidR="00522A07" w:rsidRDefault="00522A07" w:rsidP="00C120E3">
      <w:pPr>
        <w:rPr>
          <w:rFonts w:cs="Helvetica"/>
        </w:rPr>
      </w:pPr>
      <w:del w:id="458" w:author="Sebastian Loder" w:date="2022-01-22T11:15:00Z">
        <w:r w:rsidRPr="0078191F" w:rsidDel="008E5702">
          <w:rPr>
            <w:rFonts w:cs="Helvetica"/>
            <w:i/>
          </w:rPr>
          <w:delText>DetachAndAssign</w:delText>
        </w:r>
        <w:r w:rsidDel="008E5702">
          <w:rPr>
            <w:rFonts w:cs="Helvetica"/>
            <w:i/>
          </w:rPr>
          <w:delText xml:space="preserve"> </w:delText>
        </w:r>
        <w:r w:rsidDel="008E5702">
          <w:rPr>
            <w:rFonts w:cs="Helvetica"/>
          </w:rPr>
          <w:delText xml:space="preserve">wird nun das Polygon Poly(CP) übergeben, das, wie oben beschrieben, mittels </w:delText>
        </w:r>
        <w:r w:rsidRPr="0078191F" w:rsidDel="008E5702">
          <w:rPr>
            <w:rFonts w:cs="Helvetica"/>
            <w:i/>
          </w:rPr>
          <w:delText>NonconvexDivide</w:delText>
        </w:r>
        <w:r w:rsidDel="008E5702">
          <w:rPr>
            <w:rFonts w:cs="Helvetica"/>
          </w:rPr>
          <w:delText xml:space="preserve"> ermittelt wurde. </w:delText>
        </w:r>
      </w:del>
      <w:del w:id="459" w:author="Sebastian Loder" w:date="2022-01-22T11:13:00Z">
        <w:r w:rsidDel="00AD7CB6">
          <w:rPr>
            <w:rFonts w:cs="Helvetica"/>
          </w:rPr>
          <w:delText xml:space="preserve">Nun </w:delText>
        </w:r>
      </w:del>
      <w:ins w:id="460" w:author="Sebastian Loder" w:date="2022-01-22T11:14:00Z">
        <w:r w:rsidR="00AD7CB6">
          <w:rPr>
            <w:rFonts w:cs="Helvetica"/>
          </w:rPr>
          <w:t>Beim Aufruf von DetachAndAssign(Poly(CP))</w:t>
        </w:r>
      </w:ins>
      <w:ins w:id="461" w:author="Sebastian Loder" w:date="2022-01-22T11:13:00Z">
        <w:r w:rsidR="00AD7CB6">
          <w:rPr>
            <w:rFonts w:cs="Helvetica"/>
          </w:rPr>
          <w:t xml:space="preserve"> </w:t>
        </w:r>
      </w:ins>
      <w:r>
        <w:rPr>
          <w:rFonts w:cs="Helvetica"/>
        </w:rPr>
        <w:t>können 3 Fälle auftreten</w:t>
      </w:r>
      <w:del w:id="462" w:author="Sebastian Loder" w:date="2022-01-22T11:14:00Z">
        <w:r w:rsidDel="00AD7CB6">
          <w:rPr>
            <w:rFonts w:cs="Helvetica"/>
          </w:rPr>
          <w:delText>.</w:delText>
        </w:r>
      </w:del>
      <w:ins w:id="463" w:author="Sebastian Loder" w:date="2022-01-22T11:15:00Z">
        <w:r w:rsidR="00AD7CB6">
          <w:rPr>
            <w:rFonts w:cs="Helvetica"/>
          </w:rPr>
          <w:t>. Das Polygon</w:t>
        </w:r>
      </w:ins>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lastRenderedPageBreak/>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65B444F1" w:rsidR="00522A07" w:rsidRDefault="00522A07" w:rsidP="00C120E3">
      <w:pPr>
        <w:rPr>
          <w:rFonts w:cs="Helvetica"/>
        </w:rPr>
      </w:pPr>
      <w:r>
        <w:rPr>
          <w:rFonts w:cs="Helvetica"/>
        </w:rPr>
        <w:t xml:space="preserve">Im ersten Fall kann es </w:t>
      </w:r>
      <w:del w:id="464" w:author="Sebastian Loder" w:date="2022-01-22T11:21:00Z">
        <w:r w:rsidDel="00073A97">
          <w:rPr>
            <w:rFonts w:cs="Helvetica"/>
          </w:rPr>
          <w:delText xml:space="preserve">nun </w:delText>
        </w:r>
      </w:del>
      <w:r>
        <w:rPr>
          <w:rFonts w:cs="Helvetica"/>
        </w:rPr>
        <w:t>sein, dass PredPoly(CP</w:t>
      </w:r>
      <w:r>
        <w:rPr>
          <w:rFonts w:cs="Helvetica"/>
          <w:vertAlign w:val="subscript"/>
        </w:rPr>
        <w:t>i</w:t>
      </w:r>
      <w:r>
        <w:rPr>
          <w:rFonts w:cs="Helvetica"/>
        </w:rPr>
        <w:t xml:space="preserve">) </w:t>
      </w:r>
      <w:del w:id="465" w:author="Sebastian Loder" w:date="2022-01-22T11:21:00Z">
        <w:r w:rsidDel="00073A97">
          <w:rPr>
            <w:rFonts w:cs="Helvetica"/>
          </w:rPr>
          <w:delText xml:space="preserve">lediglich </w:delText>
        </w:r>
      </w:del>
      <w:ins w:id="466" w:author="Sebastian Loder" w:date="2022-01-22T11:21:00Z">
        <w:r w:rsidR="00073A97">
          <w:rPr>
            <w:rFonts w:cs="Helvetica"/>
          </w:rPr>
          <w:t xml:space="preserve">nur </w:t>
        </w:r>
      </w:ins>
      <w:r>
        <w:rPr>
          <w:rFonts w:cs="Helvetica"/>
        </w:rPr>
        <w:t>einen Standort besitzt. Dann kann PredPoly(CP</w:t>
      </w:r>
      <w:r>
        <w:rPr>
          <w:rFonts w:cs="Helvetica"/>
          <w:vertAlign w:val="subscript"/>
        </w:rPr>
        <w:t>i</w:t>
      </w:r>
      <w:r>
        <w:rPr>
          <w:rFonts w:cs="Helvetica"/>
        </w:rPr>
        <w:t xml:space="preserve">) </w:t>
      </w:r>
      <w:ins w:id="467" w:author="Sebastian Loder" w:date="2022-01-22T14:34:00Z">
        <w:r w:rsidR="00D67B96">
          <w:rPr>
            <w:rFonts w:cs="Helvetica"/>
          </w:rPr>
          <w:t>vom Polygon Poly(CP) getrennt (</w:t>
        </w:r>
        <w:r w:rsidR="00D67B96" w:rsidRPr="00556298">
          <w:rPr>
            <w:rFonts w:cs="Helvetica"/>
            <w:i/>
          </w:rPr>
          <w:t>Detach</w:t>
        </w:r>
        <w:r w:rsidR="00D67B96">
          <w:rPr>
            <w:rFonts w:cs="Helvetica"/>
          </w:rPr>
          <w:t xml:space="preserve">) und </w:t>
        </w:r>
      </w:ins>
      <w:r>
        <w:rPr>
          <w:rFonts w:cs="Helvetica"/>
        </w:rPr>
        <w:t>komplett diesem Standort zugeteilt (</w:t>
      </w:r>
      <w:r w:rsidRPr="00556298">
        <w:rPr>
          <w:rFonts w:cs="Helvetica"/>
          <w:i/>
        </w:rPr>
        <w:t>Assign</w:t>
      </w:r>
      <w:r>
        <w:rPr>
          <w:rFonts w:cs="Helvetica"/>
        </w:rPr>
        <w:t xml:space="preserve">) </w:t>
      </w:r>
      <w:commentRangeStart w:id="468"/>
      <w:r>
        <w:rPr>
          <w:rFonts w:cs="Helvetica"/>
        </w:rPr>
        <w:t>werden</w:t>
      </w:r>
      <w:commentRangeEnd w:id="468"/>
      <w:r w:rsidR="00D67B96">
        <w:rPr>
          <w:rStyle w:val="Kommentarzeichen"/>
          <w:rFonts w:ascii="Helvetica" w:eastAsia="Times New Roman" w:hAnsi="Helvetica" w:cs="Times New Roman"/>
          <w:lang w:eastAsia="de-DE"/>
        </w:rPr>
        <w:commentReference w:id="468"/>
      </w:r>
      <w:del w:id="469" w:author="Sebastian Loder" w:date="2022-01-22T14:34:00Z">
        <w:r w:rsidDel="00D67B96">
          <w:rPr>
            <w:rFonts w:cs="Helvetica"/>
          </w:rPr>
          <w:delText xml:space="preserve"> und vom Polygon Poly(CP) getrennt (</w:delText>
        </w:r>
        <w:r w:rsidRPr="00556298" w:rsidDel="00D67B96">
          <w:rPr>
            <w:rFonts w:cs="Helvetica"/>
            <w:i/>
          </w:rPr>
          <w:delText>Detach</w:delText>
        </w:r>
        <w:r w:rsidDel="00D67B96">
          <w:rPr>
            <w:rFonts w:cs="Helvetica"/>
          </w:rPr>
          <w:delText>) werden</w:delText>
        </w:r>
      </w:del>
      <w:r>
        <w:rPr>
          <w:rFonts w:cs="Helvetica"/>
        </w:rPr>
        <w:t>.</w:t>
      </w:r>
    </w:p>
    <w:p w14:paraId="1945E8FC" w14:textId="29835BC0" w:rsidR="00522A07" w:rsidRDefault="00522A07" w:rsidP="00C120E3">
      <w:pPr>
        <w:rPr>
          <w:rFonts w:cs="Helvetica"/>
        </w:rPr>
      </w:pPr>
      <w:r>
        <w:rPr>
          <w:rFonts w:cs="Helvetica"/>
        </w:rPr>
        <w:t xml:space="preserve">Falls PredPoly(CP) mehrere Standorte enthält, </w:t>
      </w:r>
      <w:del w:id="470" w:author="Sebastian Loder" w:date="2022-01-22T14:35:00Z">
        <w:r w:rsidDel="00D67B96">
          <w:rPr>
            <w:rFonts w:cs="Helvetica"/>
          </w:rPr>
          <w:delText xml:space="preserve">dann </w:delText>
        </w:r>
      </w:del>
      <w:r>
        <w:rPr>
          <w:rFonts w:cs="Helvetica"/>
        </w:rPr>
        <w:t xml:space="preserve">wird PredPoly(CP) von Poly(CP) getrennt und </w:t>
      </w:r>
      <w:del w:id="471" w:author="Sebastian Loder" w:date="2022-01-22T14:35:00Z">
        <w:r w:rsidDel="00D67B96">
          <w:rPr>
            <w:rFonts w:cs="Helvetica"/>
          </w:rPr>
          <w:delText xml:space="preserve">PredPoly(CP) wird </w:delText>
        </w:r>
      </w:del>
      <w:r>
        <w:rPr>
          <w:rFonts w:cs="Helvetica"/>
        </w:rPr>
        <w:t xml:space="preserve">rekursiv mittels </w:t>
      </w:r>
      <w:r w:rsidRPr="00556298">
        <w:rPr>
          <w:rFonts w:cs="Helvetica"/>
          <w:i/>
        </w:rPr>
        <w:t>NonconvexDivide</w:t>
      </w:r>
      <w:r>
        <w:rPr>
          <w:rFonts w:cs="Helvetica"/>
        </w:rPr>
        <w:t xml:space="preserve"> </w:t>
      </w:r>
      <w:ins w:id="472" w:author="Sebastian Loder" w:date="2022-01-22T14:35:00Z">
        <w:r w:rsidR="00D67B96">
          <w:rPr>
            <w:rFonts w:cs="Helvetica"/>
          </w:rPr>
          <w:t xml:space="preserve">weiter </w:t>
        </w:r>
      </w:ins>
      <w:r>
        <w:rPr>
          <w:rFonts w:cs="Helvetica"/>
        </w:rPr>
        <w:t>aufgeteilt.</w:t>
      </w:r>
    </w:p>
    <w:p w14:paraId="2A07D521" w14:textId="77777777" w:rsidR="00522A07" w:rsidRDefault="00522A07" w:rsidP="00C120E3">
      <w:pPr>
        <w:rPr>
          <w:rFonts w:cs="Helvetica"/>
        </w:rPr>
      </w:pPr>
    </w:p>
    <w:p w14:paraId="098814B4" w14:textId="1CD9E150" w:rsidR="00522A07" w:rsidRPr="00556298" w:rsidRDefault="00522A07" w:rsidP="00C120E3">
      <w:pPr>
        <w:rPr>
          <w:rFonts w:cs="Helvetica"/>
        </w:rPr>
      </w:pPr>
      <w:r>
        <w:rPr>
          <w:rFonts w:cs="Helvetica"/>
        </w:rPr>
        <w:t xml:space="preserve">Im zweiten Fall treten </w:t>
      </w:r>
      <w:del w:id="473" w:author="Sebastian Loder" w:date="2022-01-22T14:36:00Z">
        <w:r w:rsidDel="00D67B96">
          <w:rPr>
            <w:rFonts w:cs="Helvetica"/>
          </w:rPr>
          <w:delText>ebenfalls die beiden</w:delText>
        </w:r>
      </w:del>
      <w:ins w:id="474" w:author="Sebastian Loder" w:date="2022-01-22T14:36:00Z">
        <w:r w:rsidR="00D67B96">
          <w:rPr>
            <w:rFonts w:cs="Helvetica"/>
          </w:rPr>
          <w:t>die gleichen zwei</w:t>
        </w:r>
      </w:ins>
      <w:r>
        <w:rPr>
          <w:rFonts w:cs="Helvetica"/>
        </w:rPr>
        <w:t xml:space="preserve"> Unterfälle auf. Falls PredPoly(CP) </w:t>
      </w:r>
      <w:del w:id="475" w:author="Sebastian Loder" w:date="2022-01-22T14:37:00Z">
        <w:r w:rsidDel="00D67B96">
          <w:rPr>
            <w:rFonts w:cs="Helvetica"/>
          </w:rPr>
          <w:delText xml:space="preserve">lediglich </w:delText>
        </w:r>
      </w:del>
      <w:ins w:id="476" w:author="Sebastian Loder" w:date="2022-01-22T14:37:00Z">
        <w:r w:rsidR="00D67B96">
          <w:rPr>
            <w:rFonts w:cs="Helvetica"/>
          </w:rPr>
          <w:t xml:space="preserve">nur </w:t>
        </w:r>
      </w:ins>
      <w:r>
        <w:rPr>
          <w:rFonts w:cs="Helvetica"/>
        </w:rPr>
        <w:t>einen Standort S</w:t>
      </w:r>
      <w:r>
        <w:rPr>
          <w:rFonts w:cs="Helvetica"/>
          <w:vertAlign w:val="subscript"/>
        </w:rPr>
        <w:t xml:space="preserve">i </w:t>
      </w:r>
      <w:r>
        <w:rPr>
          <w:rFonts w:cs="Helvetica"/>
        </w:rPr>
        <w:t xml:space="preserve">hat, </w:t>
      </w:r>
      <w:del w:id="477" w:author="Sebastian Loder" w:date="2022-01-22T14:37:00Z">
        <w:r w:rsidDel="00D67B96">
          <w:rPr>
            <w:rFonts w:cs="Helvetica"/>
          </w:rPr>
          <w:delText xml:space="preserve">dann </w:delText>
        </w:r>
      </w:del>
      <w:r>
        <w:rPr>
          <w:rFonts w:cs="Helvetica"/>
        </w:rPr>
        <w:t xml:space="preserve">kann PredPoly(CP) </w:t>
      </w:r>
      <w:ins w:id="478" w:author="Sebastian Loder" w:date="2022-01-22T14:37:00Z">
        <w:r w:rsidR="00D67B96">
          <w:rPr>
            <w:rFonts w:cs="Helvetica"/>
          </w:rPr>
          <w:t xml:space="preserve">von Poly(CP) getrennt und </w:t>
        </w:r>
      </w:ins>
      <w:r>
        <w:rPr>
          <w:rFonts w:cs="Helvetica"/>
        </w:rPr>
        <w:t>dem Standort zugeteilt werden</w:t>
      </w:r>
      <w:del w:id="479" w:author="Sebastian Loder" w:date="2022-01-22T14:37:00Z">
        <w:r w:rsidDel="00D67B96">
          <w:rPr>
            <w:rFonts w:cs="Helvetica"/>
          </w:rPr>
          <w:delText xml:space="preserve"> und danach von Poly(CP) getrennt werden</w:delText>
        </w:r>
      </w:del>
      <w:r>
        <w:rPr>
          <w:rFonts w:cs="Helvetica"/>
        </w:rPr>
        <w:t>. Da PredPoly(CP) Flächen-unvollständig war, muss nun ein Pseudostandort auf der Kante zu</w:t>
      </w:r>
      <w:del w:id="480" w:author="Sebastian Loder" w:date="2022-01-22T14:38:00Z">
        <w:r w:rsidDel="00D67B96">
          <w:rPr>
            <w:rFonts w:cs="Helvetica"/>
          </w:rPr>
          <w:delText>m</w:delText>
        </w:r>
      </w:del>
      <w:r>
        <w:rPr>
          <w:rFonts w:cs="Helvetica"/>
        </w:rPr>
        <w:t xml:space="preserve"> NextNeighbor(CP) erzeugt werden, der die restliche Flächenanforderung von S</w:t>
      </w:r>
      <w:r>
        <w:rPr>
          <w:rFonts w:cs="Helvetica"/>
          <w:vertAlign w:val="subscript"/>
        </w:rPr>
        <w:t>i</w:t>
      </w:r>
      <w:r>
        <w:rPr>
          <w:rFonts w:cs="Helvetica"/>
        </w:rPr>
        <w:t xml:space="preserve"> enthält. </w:t>
      </w:r>
      <w:del w:id="481" w:author="Sebastian Loder" w:date="2022-01-22T14:41:00Z">
        <w:r w:rsidDel="005B434B">
          <w:rPr>
            <w:rFonts w:cs="Helvetica"/>
          </w:rPr>
          <w:delText xml:space="preserve">Wenn </w:delText>
        </w:r>
      </w:del>
      <w:r>
        <w:rPr>
          <w:rFonts w:cs="Helvetica"/>
        </w:rPr>
        <w:t>Flächen</w:t>
      </w:r>
      <w:ins w:id="482" w:author="Sebastian Loder" w:date="2022-01-22T14:41:00Z">
        <w:r w:rsidR="005B434B">
          <w:rPr>
            <w:rFonts w:cs="Helvetica"/>
          </w:rPr>
          <w:t xml:space="preserve">, die im weiteren Verlauf dem </w:t>
        </w:r>
      </w:ins>
      <w:del w:id="483" w:author="Sebastian Loder" w:date="2022-01-22T14:41:00Z">
        <w:r w:rsidDel="005B434B">
          <w:rPr>
            <w:rFonts w:cs="Helvetica"/>
          </w:rPr>
          <w:delText xml:space="preserve"> später dem </w:delText>
        </w:r>
      </w:del>
      <w:r>
        <w:rPr>
          <w:rFonts w:cs="Helvetica"/>
        </w:rPr>
        <w:t xml:space="preserve">Pseudostandort zugeteilt werden, </w:t>
      </w:r>
      <w:del w:id="484" w:author="Sebastian Loder" w:date="2022-01-22T14:41:00Z">
        <w:r w:rsidDel="005B434B">
          <w:rPr>
            <w:rFonts w:cs="Helvetica"/>
          </w:rPr>
          <w:delText>dann werden diese stattdessen</w:delText>
        </w:r>
      </w:del>
      <w:ins w:id="485" w:author="Sebastian Loder" w:date="2022-01-22T14:41:00Z">
        <w:r w:rsidR="005B434B">
          <w:rPr>
            <w:rFonts w:cs="Helvetica"/>
          </w:rPr>
          <w:t>werden so indirekt dem Standort</w:t>
        </w:r>
      </w:ins>
      <w:r>
        <w:rPr>
          <w:rFonts w:cs="Helvetica"/>
        </w:rPr>
        <w:t xml:space="preserve"> S</w:t>
      </w:r>
      <w:r>
        <w:rPr>
          <w:rFonts w:cs="Helvetica"/>
          <w:vertAlign w:val="subscript"/>
        </w:rPr>
        <w:t>i</w:t>
      </w:r>
      <w:r>
        <w:rPr>
          <w:rFonts w:cs="Helvetica"/>
        </w:rPr>
        <w:t xml:space="preserve"> </w:t>
      </w:r>
      <w:commentRangeStart w:id="486"/>
      <w:r>
        <w:rPr>
          <w:rFonts w:cs="Helvetica"/>
        </w:rPr>
        <w:t>zugeteilt</w:t>
      </w:r>
      <w:commentRangeEnd w:id="486"/>
      <w:r w:rsidR="005B434B">
        <w:rPr>
          <w:rStyle w:val="Kommentarzeichen"/>
          <w:rFonts w:ascii="Helvetica" w:eastAsia="Times New Roman" w:hAnsi="Helvetica" w:cs="Times New Roman"/>
          <w:lang w:eastAsia="de-DE"/>
        </w:rPr>
        <w:commentReference w:id="486"/>
      </w:r>
      <w:r>
        <w:rPr>
          <w:rFonts w:cs="Helvetica"/>
        </w:rPr>
        <w:t>.</w:t>
      </w:r>
    </w:p>
    <w:p w14:paraId="448EFC55" w14:textId="47160443" w:rsidR="00522A07" w:rsidRDefault="00522A07" w:rsidP="00C120E3">
      <w:pPr>
        <w:rPr>
          <w:rFonts w:cs="Helvetica"/>
        </w:rPr>
      </w:pPr>
      <w:r>
        <w:rPr>
          <w:rFonts w:cs="Helvetica"/>
        </w:rPr>
        <w:t xml:space="preserve">Falls PredPoly(CP) mehrere Standorte hat, dann wird PredPoly(CP) </w:t>
      </w:r>
      <w:del w:id="487" w:author="Sebastian Loder" w:date="2022-01-22T14:42:00Z">
        <w:r w:rsidDel="005B434B">
          <w:rPr>
            <w:rFonts w:cs="Helvetica"/>
          </w:rPr>
          <w:delText xml:space="preserve">zuerst </w:delText>
        </w:r>
      </w:del>
      <w:ins w:id="488" w:author="Sebastian Loder" w:date="2022-01-22T14:42:00Z">
        <w:r w:rsidR="005B434B">
          <w:rPr>
            <w:rFonts w:cs="Helvetica"/>
          </w:rPr>
          <w:t xml:space="preserve">zunächst </w:t>
        </w:r>
      </w:ins>
      <w:r>
        <w:rPr>
          <w:rFonts w:cs="Helvetica"/>
        </w:rPr>
        <w:t xml:space="preserve">neu geordnet, 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ins w:id="489" w:author="Sebastian Loder" w:date="2022-01-22T14:43:00Z">
        <w:r w:rsidR="005B434B">
          <w:rPr>
            <w:rFonts w:cs="Helvetica"/>
            <w:bCs/>
          </w:rPr>
          <w:t>. Anschließend erfolgt wiederum ein</w:t>
        </w:r>
      </w:ins>
      <w:del w:id="490" w:author="Sebastian Loder" w:date="2022-01-22T14:43:00Z">
        <w:r w:rsidDel="005B434B">
          <w:rPr>
            <w:rFonts w:cs="Helvetica"/>
            <w:bCs/>
          </w:rPr>
          <w:delText xml:space="preserve"> </w:delText>
        </w:r>
      </w:del>
      <w:del w:id="491" w:author="Sebastian Loder" w:date="2022-01-22T14:42:00Z">
        <w:r w:rsidDel="005B434B">
          <w:rPr>
            <w:rFonts w:cs="Helvetica"/>
            <w:bCs/>
          </w:rPr>
          <w:delText xml:space="preserve">und </w:delText>
        </w:r>
      </w:del>
      <w:del w:id="492" w:author="Sebastian Loder" w:date="2022-01-22T14:43:00Z">
        <w:r w:rsidDel="005B434B">
          <w:rPr>
            <w:rFonts w:cs="Helvetica"/>
            <w:bCs/>
          </w:rPr>
          <w:delText>dann</w:delText>
        </w:r>
      </w:del>
      <w:r>
        <w:rPr>
          <w:rFonts w:cs="Helvetica"/>
          <w:bCs/>
        </w:rPr>
        <w:t xml:space="preserve"> </w:t>
      </w:r>
      <w:r>
        <w:rPr>
          <w:rFonts w:cs="Helvetica"/>
        </w:rPr>
        <w:t>rekursiv</w:t>
      </w:r>
      <w:ins w:id="493" w:author="Sebastian Loder" w:date="2022-01-22T14:43:00Z">
        <w:r w:rsidR="005B434B">
          <w:rPr>
            <w:rFonts w:cs="Helvetica"/>
          </w:rPr>
          <w:t>er</w:t>
        </w:r>
      </w:ins>
      <w:r>
        <w:rPr>
          <w:rFonts w:cs="Helvetica"/>
        </w:rPr>
        <w:t xml:space="preserve"> </w:t>
      </w:r>
      <w:ins w:id="494" w:author="Sebastian Loder" w:date="2022-01-22T14:43:00Z">
        <w:r w:rsidR="005B434B">
          <w:rPr>
            <w:rFonts w:cs="Helvetica"/>
          </w:rPr>
          <w:t xml:space="preserve">Aufruf </w:t>
        </w:r>
      </w:ins>
      <w:del w:id="495" w:author="Sebastian Loder" w:date="2022-01-22T14:43:00Z">
        <w:r w:rsidDel="005B434B">
          <w:rPr>
            <w:rFonts w:cs="Helvetica"/>
          </w:rPr>
          <w:delText xml:space="preserve">mittels </w:delText>
        </w:r>
      </w:del>
      <w:ins w:id="496" w:author="Sebastian Loder" w:date="2022-01-22T14:43:00Z">
        <w:r w:rsidR="005B434B">
          <w:rPr>
            <w:rFonts w:cs="Helvetica"/>
          </w:rPr>
          <w:t xml:space="preserve">von </w:t>
        </w:r>
      </w:ins>
      <w:r w:rsidRPr="00DE1020">
        <w:rPr>
          <w:rFonts w:cs="Helvetica"/>
          <w:i/>
        </w:rPr>
        <w:t>NonconvexDivide</w:t>
      </w:r>
      <w:del w:id="497" w:author="Sebastian Loder" w:date="2022-01-22T14:43:00Z">
        <w:r w:rsidDel="005B434B">
          <w:rPr>
            <w:rFonts w:cs="Helvetica"/>
            <w:i/>
          </w:rPr>
          <w:delText xml:space="preserve"> </w:delText>
        </w:r>
        <w:r w:rsidDel="005B434B">
          <w:rPr>
            <w:rFonts w:cs="Helvetica"/>
          </w:rPr>
          <w:delText>aufgeteilt</w:delText>
        </w:r>
      </w:del>
      <w:r>
        <w:rPr>
          <w:rFonts w:cs="Helvetica"/>
        </w:rPr>
        <w:t xml:space="preserve">, da nicht </w:t>
      </w:r>
      <w:del w:id="498" w:author="Sebastian Loder" w:date="2022-01-22T14:43:00Z">
        <w:r w:rsidDel="003F450F">
          <w:rPr>
            <w:rFonts w:cs="Helvetica"/>
          </w:rPr>
          <w:delText xml:space="preserve">klar </w:delText>
        </w:r>
      </w:del>
      <w:ins w:id="499" w:author="Sebastian Loder" w:date="2022-01-22T14:43:00Z">
        <w:r w:rsidR="003F450F">
          <w:rPr>
            <w:rFonts w:cs="Helvetica"/>
          </w:rPr>
          <w:t xml:space="preserve">bekannt </w:t>
        </w:r>
      </w:ins>
      <w:r>
        <w:rPr>
          <w:rFonts w:cs="Helvetica"/>
        </w:rPr>
        <w:t xml:space="preserve">ist, </w:t>
      </w:r>
      <w:del w:id="500" w:author="Sebastian Loder" w:date="2022-01-22T14:43:00Z">
        <w:r w:rsidDel="003F450F">
          <w:rPr>
            <w:rFonts w:cs="Helvetica"/>
          </w:rPr>
          <w:delText xml:space="preserve">welcher </w:delText>
        </w:r>
      </w:del>
      <w:ins w:id="501" w:author="Sebastian Loder" w:date="2022-01-22T14:43:00Z">
        <w:r w:rsidR="003F450F">
          <w:rPr>
            <w:rFonts w:cs="Helvetica"/>
          </w:rPr>
          <w:t>durch</w:t>
        </w:r>
      </w:ins>
      <w:ins w:id="502" w:author="Sebastian Loder" w:date="2022-01-22T14:44:00Z">
        <w:r w:rsidR="003F450F">
          <w:rPr>
            <w:rFonts w:cs="Helvetica"/>
          </w:rPr>
          <w:t xml:space="preserve"> welchen</w:t>
        </w:r>
      </w:ins>
      <w:ins w:id="503" w:author="Sebastian Loder" w:date="2022-01-22T14:43:00Z">
        <w:r w:rsidR="003F450F">
          <w:rPr>
            <w:rFonts w:cs="Helvetica"/>
          </w:rPr>
          <w:t xml:space="preserve"> </w:t>
        </w:r>
      </w:ins>
      <w:r>
        <w:rPr>
          <w:rFonts w:cs="Helvetica"/>
        </w:rPr>
        <w:t xml:space="preserve">Standort </w:t>
      </w:r>
      <w:del w:id="504" w:author="Sebastian Loder" w:date="2022-01-22T14:44:00Z">
        <w:r w:rsidDel="003F450F">
          <w:rPr>
            <w:rFonts w:cs="Helvetica"/>
          </w:rPr>
          <w:delText xml:space="preserve">für </w:delText>
        </w:r>
      </w:del>
      <w:r>
        <w:rPr>
          <w:rFonts w:cs="Helvetica"/>
        </w:rPr>
        <w:t>die Flächen-</w:t>
      </w:r>
      <w:del w:id="505" w:author="Sebastian Loder" w:date="2022-01-22T14:43:00Z">
        <w:r w:rsidDel="003F450F">
          <w:rPr>
            <w:rFonts w:cs="Helvetica"/>
          </w:rPr>
          <w:delText xml:space="preserve">unvollständigkeit </w:delText>
        </w:r>
      </w:del>
      <w:ins w:id="506" w:author="Sebastian Loder" w:date="2022-01-22T14:43:00Z">
        <w:r w:rsidR="003F450F">
          <w:rPr>
            <w:rFonts w:cs="Helvetica"/>
          </w:rPr>
          <w:t xml:space="preserve">Unvollständigkeit </w:t>
        </w:r>
      </w:ins>
      <w:del w:id="507" w:author="Sebastian Loder" w:date="2022-01-22T14:44:00Z">
        <w:r w:rsidDel="003F450F">
          <w:rPr>
            <w:rFonts w:cs="Helvetica"/>
          </w:rPr>
          <w:delText>verantwortlich ist</w:delText>
        </w:r>
      </w:del>
      <w:ins w:id="508" w:author="Sebastian Loder" w:date="2022-01-22T14:44:00Z">
        <w:r w:rsidR="003F450F">
          <w:rPr>
            <w:rFonts w:cs="Helvetica"/>
          </w:rPr>
          <w:t>resultiert</w:t>
        </w:r>
      </w:ins>
      <w:r>
        <w:rPr>
          <w:rFonts w:cs="Helvetica"/>
        </w:rPr>
        <w:t>.</w:t>
      </w:r>
    </w:p>
    <w:p w14:paraId="3C731289" w14:textId="77777777" w:rsidR="00522A07" w:rsidRDefault="00522A07" w:rsidP="00C120E3">
      <w:pPr>
        <w:rPr>
          <w:rFonts w:cs="Helvetica"/>
        </w:rPr>
      </w:pPr>
    </w:p>
    <w:p w14:paraId="259ADA74" w14:textId="37961959"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ins w:id="509" w:author="Sebastian Loder" w:date="2022-01-22T14:47:00Z">
        <w:r w:rsidR="003F450F">
          <w:rPr>
            <w:rFonts w:cs="Helvetica"/>
            <w:bCs/>
          </w:rPr>
          <w:t>.</w:t>
        </w:r>
      </w:ins>
      <w:r>
        <w:rPr>
          <w:rFonts w:cs="Helvetica"/>
          <w:bCs/>
        </w:rPr>
        <w:t xml:space="preserve"> </w:t>
      </w:r>
      <w:del w:id="510" w:author="Sebastian Loder" w:date="2022-01-22T14:48:00Z">
        <w:r w:rsidDel="003F450F">
          <w:rPr>
            <w:rFonts w:cs="Helvetica"/>
            <w:bCs/>
          </w:rPr>
          <w:delText>und dann</w:delText>
        </w:r>
      </w:del>
      <w:ins w:id="511" w:author="Sebastian Loder" w:date="2022-01-22T14:48:00Z">
        <w:r w:rsidR="003F450F">
          <w:rPr>
            <w:rFonts w:cs="Helvetica"/>
            <w:bCs/>
          </w:rPr>
          <w:t>Mit diesem Polygon erfolgt ein Aufruf von</w:t>
        </w:r>
      </w:ins>
      <w:del w:id="512" w:author="Sebastian Loder" w:date="2022-01-22T14:48:00Z">
        <w:r w:rsidDel="003F450F">
          <w:rPr>
            <w:rFonts w:cs="Helvetica"/>
            <w:bCs/>
          </w:rPr>
          <w:delText xml:space="preserve"> </w:delText>
        </w:r>
        <w:r w:rsidDel="003F450F">
          <w:rPr>
            <w:rFonts w:cs="Helvetica"/>
          </w:rPr>
          <w:delText>rekursiv mittels</w:delText>
        </w:r>
      </w:del>
      <w:r>
        <w:rPr>
          <w:rFonts w:cs="Helvetica"/>
        </w:rPr>
        <w:t xml:space="preserve"> </w:t>
      </w:r>
      <w:r w:rsidRPr="00DE1020">
        <w:rPr>
          <w:rFonts w:cs="Helvetica"/>
          <w:i/>
        </w:rPr>
        <w:t>NonconvexDivide</w:t>
      </w:r>
      <w:del w:id="513" w:author="Sebastian Loder" w:date="2022-01-22T14:48:00Z">
        <w:r w:rsidDel="003F450F">
          <w:rPr>
            <w:rFonts w:cs="Helvetica"/>
            <w:i/>
          </w:rPr>
          <w:delText xml:space="preserve"> </w:delText>
        </w:r>
        <w:r w:rsidDel="003F450F">
          <w:rPr>
            <w:rFonts w:cs="Helvetica"/>
          </w:rPr>
          <w:delText>aufgeteilt</w:delText>
        </w:r>
      </w:del>
      <w:r>
        <w:rPr>
          <w:rFonts w:cs="Helvetica"/>
        </w:rPr>
        <w: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05884E7B" w:rsidR="00522A07" w:rsidRPr="0045221C" w:rsidRDefault="00617988" w:rsidP="00617988">
      <w:ins w:id="514" w:author="Sebastian Loder" w:date="2022-01-22T14:53:00Z">
        <w:r>
          <w:t xml:space="preserve">Für innen liegende Standorte muss die </w:t>
        </w:r>
      </w:ins>
      <w:ins w:id="515" w:author="Sebastian Loder" w:date="2022-01-22T14:54:00Z">
        <w:r w:rsidR="00134926">
          <w:t>in Kapitel xx beschriebene Zerlegung</w:t>
        </w:r>
      </w:ins>
      <w:ins w:id="516" w:author="Sebastian Loder" w:date="2022-01-22T14:53:00Z">
        <w:r>
          <w:t xml:space="preserve"> in konvexe Teilpolygone so erfolgen, dass </w:t>
        </w:r>
      </w:ins>
      <w:del w:id="517" w:author="Sebastian Loder" w:date="2022-01-22T14:53:00Z">
        <w:r w:rsidR="00522A07" w:rsidDel="00617988">
          <w:delText xml:space="preserve">Falls Standorte innerhalb von P liegen, wird P so in konvexe Teilpolygone aufgeteilt, dass </w:delText>
        </w:r>
      </w:del>
      <w:del w:id="518" w:author="Sebastian Loder" w:date="2022-01-22T14:54:00Z">
        <w:r w:rsidR="00522A07" w:rsidDel="00134926">
          <w:delText>die</w:delText>
        </w:r>
      </w:del>
      <w:ins w:id="519" w:author="Sebastian Loder" w:date="2022-01-22T14:54:00Z">
        <w:r w:rsidR="00134926">
          <w:t>jeder</w:t>
        </w:r>
      </w:ins>
      <w:r w:rsidR="00522A07">
        <w:t xml:space="preserve"> Standort</w:t>
      </w:r>
      <w:del w:id="520" w:author="Sebastian Loder" w:date="2022-01-22T14:54:00Z">
        <w:r w:rsidR="00522A07" w:rsidDel="00134926">
          <w:delText>e</w:delText>
        </w:r>
      </w:del>
      <w:ins w:id="521" w:author="Sebastian Loder" w:date="2022-01-22T14:53:00Z">
        <w:r>
          <w:t xml:space="preserve"> anschließend</w:t>
        </w:r>
      </w:ins>
      <w:r w:rsidR="00522A07">
        <w:t xml:space="preserve"> auf </w:t>
      </w:r>
      <w:ins w:id="522" w:author="Sebastian Loder" w:date="2022-01-22T14:54:00Z">
        <w:r w:rsidR="00134926">
          <w:t xml:space="preserve">einer </w:t>
        </w:r>
      </w:ins>
      <w:r w:rsidR="00522A07">
        <w:t>Kante</w:t>
      </w:r>
      <w:del w:id="523" w:author="Sebastian Loder" w:date="2022-01-22T14:55:00Z">
        <w:r w:rsidR="00522A07" w:rsidDel="00134926">
          <w:delText>n</w:delText>
        </w:r>
      </w:del>
      <w:r w:rsidR="00522A07">
        <w:t xml:space="preserve"> </w:t>
      </w:r>
      <w:del w:id="524" w:author="Sebastian Loder" w:date="2022-01-22T14:55:00Z">
        <w:r w:rsidR="00522A07" w:rsidDel="00134926">
          <w:delText xml:space="preserve">der konvexen </w:delText>
        </w:r>
      </w:del>
      <w:del w:id="525" w:author="Sebastian Loder" w:date="2022-01-22T14:54:00Z">
        <w:r w:rsidR="00522A07" w:rsidDel="00134926">
          <w:delText xml:space="preserve">Aufteilung </w:delText>
        </w:r>
      </w:del>
      <w:r w:rsidR="00522A07">
        <w:t>lieg</w:t>
      </w:r>
      <w:del w:id="526" w:author="Sebastian Loder" w:date="2022-01-22T14:54:00Z">
        <w:r w:rsidR="00522A07" w:rsidDel="00134926">
          <w:delText>en</w:delText>
        </w:r>
      </w:del>
      <w:ins w:id="527" w:author="Sebastian Loder" w:date="2022-01-22T14:54:00Z">
        <w:r w:rsidR="00134926">
          <w:t>t</w:t>
        </w:r>
      </w:ins>
      <w:r w:rsidR="00522A07">
        <w:t xml:space="preserve">. Ist dies nicht direkt möglich, können für die Standorte auch weitere Kanten eingefügt werden und die Aufteilung in konvexe Teilpolygone wird etwas </w:t>
      </w:r>
      <w:del w:id="528" w:author="Sebastian Loder" w:date="2022-01-22T14:56:00Z">
        <w:r w:rsidR="00522A07" w:rsidDel="00134926">
          <w:delText>feingranularer</w:delText>
        </w:r>
      </w:del>
      <w:ins w:id="529" w:author="Sebastian Loder" w:date="2022-01-22T14:56:00Z">
        <w:r w:rsidR="00134926">
          <w:t>detaillierter</w:t>
        </w:r>
      </w:ins>
      <w:r w:rsidR="00522A07">
        <w:t xml:space="preserve">. Für den korrekten Ablauf des Algorithmus spielt diese Art der </w:t>
      </w:r>
      <w:del w:id="530" w:author="Sebastian Loder" w:date="2022-01-22T14:50:00Z">
        <w:r w:rsidR="00522A07" w:rsidDel="00617988">
          <w:delText xml:space="preserve">Einteilung </w:delText>
        </w:r>
      </w:del>
      <w:ins w:id="531" w:author="Sebastian Loder" w:date="2022-01-22T14:50:00Z">
        <w:r>
          <w:t xml:space="preserve">Zerlegung </w:t>
        </w:r>
      </w:ins>
      <w:r w:rsidR="00522A07">
        <w:t xml:space="preserve">keine Rolle. </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lastRenderedPageBreak/>
        <w:t>Beispiel</w:t>
      </w:r>
    </w:p>
    <w:p w14:paraId="2CE573C6" w14:textId="53741094" w:rsidR="00522A07" w:rsidRDefault="00522A07" w:rsidP="00C120E3">
      <w:r>
        <w:t>Das Beispiel aus Abbildung XX ist aus dem Artikel</w:t>
      </w:r>
      <w:ins w:id="532" w:author="Sebastian Loder" w:date="2022-01-22T14:57:00Z">
        <w:r w:rsidR="00134926">
          <w:t xml:space="preserve"> [Quelle], Abbildung </w:t>
        </w:r>
      </w:ins>
      <w:del w:id="533" w:author="Sebastian Loder" w:date="2022-01-22T14:57:00Z">
        <w:r w:rsidDel="00134926">
          <w:delText xml:space="preserve"> von </w:delText>
        </w:r>
      </w:del>
      <w:r>
        <w:t>XX übernommen.</w:t>
      </w:r>
    </w:p>
    <w:p w14:paraId="79973B88" w14:textId="652671FC" w:rsidR="00522A07" w:rsidRPr="002528BA" w:rsidRDefault="00522A07" w:rsidP="00C120E3">
      <w:pPr>
        <w:rPr>
          <w:vertAlign w:val="subscript"/>
        </w:rPr>
      </w:pPr>
      <w:commentRangeStart w:id="534"/>
      <w:r>
        <w:t>Abbildung</w:t>
      </w:r>
      <w:commentRangeEnd w:id="534"/>
      <w:r w:rsidR="0021731C">
        <w:rPr>
          <w:rStyle w:val="Kommentarzeichen"/>
          <w:rFonts w:ascii="Helvetica" w:eastAsia="Times New Roman" w:hAnsi="Helvetica" w:cs="Times New Roman"/>
          <w:lang w:eastAsia="de-DE"/>
        </w:rPr>
        <w:commentReference w:id="534"/>
      </w:r>
      <w:r>
        <w:t xml:space="preserve"> </w:t>
      </w:r>
      <w:del w:id="535" w:author="Sebastian Loder" w:date="2022-01-22T14:58:00Z">
        <w:r w:rsidRPr="00134926" w:rsidDel="00134926">
          <w:rPr>
            <w:color w:val="FF0000"/>
            <w:rPrChange w:id="536" w:author="Sebastian Loder" w:date="2022-01-22T14:58:00Z">
              <w:rPr/>
            </w:rPrChange>
          </w:rPr>
          <w:delText xml:space="preserve">17 </w:delText>
        </w:r>
      </w:del>
      <w:ins w:id="537" w:author="Sebastian Loder" w:date="2022-01-22T14:58:00Z">
        <w:r w:rsidR="00134926" w:rsidRPr="00134926">
          <w:rPr>
            <w:color w:val="FF0000"/>
            <w:rPrChange w:id="538" w:author="Sebastian Loder" w:date="2022-01-22T14:58:00Z">
              <w:rPr/>
            </w:rPrChange>
          </w:rPr>
          <w:t xml:space="preserve">xx </w:t>
        </w:r>
      </w:ins>
      <w:r>
        <w:t xml:space="preserve">zeigt verschiedene Stadien der gleichmäßigen Aufteilung eines nicht konvexen Polygons mit 12 Ecken und sieben Standorten. </w:t>
      </w:r>
      <w:del w:id="539" w:author="Sebastian Loder" w:date="2022-01-22T14:59:00Z">
        <w:r w:rsidDel="0021731C">
          <w:delText xml:space="preserve">Polygon </w:delText>
        </w:r>
      </w:del>
      <w:r>
        <w:rPr>
          <w:i/>
        </w:rPr>
        <w:t>(a)</w:t>
      </w:r>
      <w:r>
        <w:t xml:space="preserve"> zeigt die initiale Aufteilung des Polygons in 5 konvexe Teilpolygone CP</w:t>
      </w:r>
      <w:r>
        <w:rPr>
          <w:vertAlign w:val="subscript"/>
        </w:rPr>
        <w:t>1</w:t>
      </w:r>
      <w:r>
        <w:t>, …, CP</w:t>
      </w:r>
      <w:r>
        <w:rPr>
          <w:vertAlign w:val="subscript"/>
        </w:rPr>
        <w:t>5</w:t>
      </w:r>
      <w:r>
        <w:t xml:space="preserve">. In </w:t>
      </w:r>
      <w:del w:id="540" w:author="Sebastian Loder" w:date="2022-01-22T14:59:00Z">
        <w:r w:rsidDel="0021731C">
          <w:delText xml:space="preserve">den darauffolgenden Polygonen </w:delText>
        </w:r>
      </w:del>
      <w:r>
        <w:rPr>
          <w:i/>
        </w:rPr>
        <w:t>(b) – (f)</w:t>
      </w:r>
      <w:r>
        <w:t xml:space="preserve"> werden die Teilpolygone, die bereits einem Standort zugeteilt sind</w:t>
      </w:r>
      <w:ins w:id="541" w:author="Sebastian Loder" w:date="2022-01-22T15:00:00Z">
        <w:r w:rsidR="0021731C">
          <w:t>,</w:t>
        </w:r>
      </w:ins>
      <w:r>
        <w:t xml:space="preserve"> dunkelblau markiert. Die Teilpolygone, die </w:t>
      </w:r>
      <w:ins w:id="542" w:author="Sebastian Loder" w:date="2022-01-22T15:00:00Z">
        <w:r w:rsidR="0021731C">
          <w:t xml:space="preserve">bereits </w:t>
        </w:r>
      </w:ins>
      <w:r>
        <w:t>einem Standort zugeteilt</w:t>
      </w:r>
      <w:del w:id="543" w:author="Sebastian Loder" w:date="2022-01-22T15:00:00Z">
        <w:r w:rsidDel="0021731C">
          <w:delText xml:space="preserve"> sind</w:delText>
        </w:r>
      </w:del>
      <w:r>
        <w:t xml:space="preserve">, aber noch </w:t>
      </w:r>
      <w:del w:id="544" w:author="Sebastian Loder" w:date="2022-01-22T15:00:00Z">
        <w:r w:rsidDel="0021731C">
          <w:delText>nicht ausreichend viel Fläche beinhalten</w:delText>
        </w:r>
      </w:del>
      <w:ins w:id="545" w:author="Sebastian Loder" w:date="2022-01-22T15:00:00Z">
        <w:r w:rsidR="0021731C">
          <w:t>Flächen-unvollständig sind</w:t>
        </w:r>
      </w:ins>
      <w:r>
        <w:t xml:space="preserve">, </w:t>
      </w:r>
      <w:del w:id="546" w:author="Sebastian Loder" w:date="2022-01-22T15:00:00Z">
        <w:r w:rsidDel="0021731C">
          <w:delText xml:space="preserve">sind </w:delText>
        </w:r>
      </w:del>
      <w:ins w:id="547" w:author="Sebastian Loder" w:date="2022-01-22T15:00:00Z">
        <w:r w:rsidR="0021731C">
          <w:t xml:space="preserve">werden </w:t>
        </w:r>
      </w:ins>
      <w:r>
        <w:t>hellblau markiert.</w:t>
      </w:r>
    </w:p>
    <w:p w14:paraId="39D3D0FC" w14:textId="6C7FC703" w:rsidR="00522A07" w:rsidRPr="00B6516F" w:rsidRDefault="00522A07" w:rsidP="00C120E3">
      <w:pPr>
        <w:rPr>
          <w:szCs w:val="24"/>
        </w:rPr>
      </w:pPr>
      <w:r w:rsidRPr="00B6516F">
        <w:rPr>
          <w:szCs w:val="24"/>
        </w:rPr>
        <w:t xml:space="preserve">In </w:t>
      </w:r>
      <w:del w:id="548" w:author="Sebastian Loder" w:date="2022-01-22T15:01:00Z">
        <w:r w:rsidRPr="00B6516F" w:rsidDel="0021731C">
          <w:rPr>
            <w:szCs w:val="24"/>
          </w:rPr>
          <w:delText xml:space="preserve">Polygon </w:delText>
        </w:r>
      </w:del>
      <w:r w:rsidRPr="00B6516F">
        <w:rPr>
          <w:i/>
          <w:szCs w:val="24"/>
        </w:rPr>
        <w:t>(b)</w:t>
      </w:r>
      <w:r w:rsidRPr="00B6516F">
        <w:rPr>
          <w:szCs w:val="24"/>
        </w:rPr>
        <w:t xml:space="preserve"> </w:t>
      </w:r>
      <w:commentRangeStart w:id="549"/>
      <w:r w:rsidRPr="00B6516F">
        <w:rPr>
          <w:szCs w:val="24"/>
        </w:rPr>
        <w:t xml:space="preserve">wurde </w:t>
      </w:r>
      <w:commentRangeEnd w:id="549"/>
      <w:r w:rsidR="00290822">
        <w:rPr>
          <w:rStyle w:val="Kommentarzeichen"/>
          <w:rFonts w:ascii="Helvetica" w:eastAsia="Times New Roman" w:hAnsi="Helvetica" w:cs="Times New Roman"/>
          <w:lang w:eastAsia="de-DE"/>
        </w:rPr>
        <w:commentReference w:id="549"/>
      </w:r>
      <w:r w:rsidRPr="00B6516F">
        <w:rPr>
          <w:szCs w:val="24"/>
        </w:rPr>
        <w:t>das Teilpolygon CP</w:t>
      </w:r>
      <w:r w:rsidRPr="00B6516F">
        <w:rPr>
          <w:szCs w:val="24"/>
          <w:vertAlign w:val="subscript"/>
        </w:rPr>
        <w:t>1</w:t>
      </w:r>
      <w:r w:rsidRPr="00B6516F">
        <w:rPr>
          <w:szCs w:val="24"/>
        </w:rPr>
        <w:t xml:space="preserve"> bearbeitet. Dabei wurde es in zwei Teilpolygone aufgeteilt. P</w:t>
      </w:r>
      <w:r w:rsidRPr="00B6516F">
        <w:rPr>
          <w:szCs w:val="24"/>
          <w:vertAlign w:val="subscript"/>
        </w:rPr>
        <w:t>3</w:t>
      </w:r>
      <w:r w:rsidRPr="00B6516F">
        <w:rPr>
          <w:szCs w:val="24"/>
        </w:rPr>
        <w:t xml:space="preserve"> wurde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wurde dem Standort S</w:t>
      </w:r>
      <w:r w:rsidRPr="00B6516F">
        <w:rPr>
          <w:szCs w:val="24"/>
          <w:vertAlign w:val="subscript"/>
        </w:rPr>
        <w:t xml:space="preserve">4 </w:t>
      </w:r>
      <w:r w:rsidRPr="00B6516F">
        <w:rPr>
          <w:szCs w:val="24"/>
        </w:rPr>
        <w:t>zugeordnet.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wurde. Dieser Pseudostandort wird zu einem späteren Zeitpunkt bearbeitet.</w:t>
      </w:r>
    </w:p>
    <w:p w14:paraId="0E0521B3" w14:textId="1D4120B9" w:rsidR="00522A07" w:rsidRDefault="00522A07" w:rsidP="00C120E3">
      <w:pPr>
        <w:rPr>
          <w:szCs w:val="24"/>
        </w:rPr>
      </w:pPr>
      <w:del w:id="550" w:author="Sebastian Loder" w:date="2022-01-22T15:03:00Z">
        <w:r w:rsidRPr="00B6516F" w:rsidDel="0021731C">
          <w:rPr>
            <w:szCs w:val="24"/>
          </w:rPr>
          <w:delText>Polygon</w:delText>
        </w:r>
      </w:del>
      <w:r w:rsidRPr="00B6516F">
        <w:rPr>
          <w:szCs w:val="24"/>
        </w:rPr>
        <w:t xml:space="preserve"> </w:t>
      </w:r>
      <w:r w:rsidRPr="00B6516F">
        <w:rPr>
          <w:i/>
          <w:szCs w:val="24"/>
        </w:rPr>
        <w:t>(c)</w:t>
      </w:r>
      <w:r w:rsidRPr="00B6516F">
        <w:rPr>
          <w:szCs w:val="24"/>
        </w:rPr>
        <w:t xml:space="preserve"> zeigt den </w:t>
      </w:r>
      <w:ins w:id="551" w:author="Sebastian Loder" w:date="2022-01-22T15:06:00Z">
        <w:r w:rsidR="00290822">
          <w:rPr>
            <w:szCs w:val="24"/>
          </w:rPr>
          <w:t>Zus</w:t>
        </w:r>
      </w:ins>
      <w:del w:id="552" w:author="Sebastian Loder" w:date="2022-01-22T15:06:00Z">
        <w:r w:rsidRPr="00B6516F" w:rsidDel="00290822">
          <w:rPr>
            <w:szCs w:val="24"/>
          </w:rPr>
          <w:delText>S</w:delText>
        </w:r>
      </w:del>
      <w:r w:rsidRPr="00B6516F">
        <w:rPr>
          <w:szCs w:val="24"/>
        </w:rPr>
        <w:t>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5BE9553F" w:rsidR="00522A07" w:rsidRDefault="00522A07" w:rsidP="00C120E3">
      <w:pPr>
        <w:rPr>
          <w:szCs w:val="24"/>
        </w:rPr>
      </w:pPr>
      <w:del w:id="553" w:author="Sebastian Loder" w:date="2022-01-22T15:07:00Z">
        <w:r w:rsidDel="00290822">
          <w:rPr>
            <w:szCs w:val="24"/>
          </w:rPr>
          <w:delText>Als nächstes wird i</w:delText>
        </w:r>
      </w:del>
      <w:ins w:id="554" w:author="Sebastian Loder" w:date="2022-01-22T15:07:00Z">
        <w:r w:rsidR="00290822">
          <w:rPr>
            <w:szCs w:val="24"/>
          </w:rPr>
          <w:t>I</w:t>
        </w:r>
      </w:ins>
      <w:r>
        <w:rPr>
          <w:szCs w:val="24"/>
        </w:rPr>
        <w:t xml:space="preserve">n </w:t>
      </w:r>
      <w:del w:id="555" w:author="Sebastian Loder" w:date="2022-01-22T15:03:00Z">
        <w:r w:rsidDel="0021731C">
          <w:rPr>
            <w:szCs w:val="24"/>
          </w:rPr>
          <w:delText xml:space="preserve">Polygon </w:delText>
        </w:r>
      </w:del>
      <w:r>
        <w:rPr>
          <w:i/>
          <w:szCs w:val="24"/>
        </w:rPr>
        <w:t>(d)</w:t>
      </w:r>
      <w:r>
        <w:rPr>
          <w:szCs w:val="24"/>
        </w:rPr>
        <w:t xml:space="preserve"> </w:t>
      </w:r>
      <w:ins w:id="556" w:author="Sebastian Loder" w:date="2022-01-22T15:07:00Z">
        <w:r w:rsidR="00290822">
          <w:rPr>
            <w:szCs w:val="24"/>
          </w:rPr>
          <w:t xml:space="preserve">wird </w:t>
        </w:r>
      </w:ins>
      <w:r>
        <w:rPr>
          <w:szCs w:val="24"/>
        </w:rPr>
        <w:t xml:space="preserve">der </w:t>
      </w:r>
      <w:del w:id="557" w:author="Sebastian Loder" w:date="2022-01-22T15:07:00Z">
        <w:r w:rsidDel="00290822">
          <w:rPr>
            <w:szCs w:val="24"/>
          </w:rPr>
          <w:delText xml:space="preserve">Stand </w:delText>
        </w:r>
      </w:del>
      <w:ins w:id="558" w:author="Sebastian Loder" w:date="2022-01-22T15:07:00Z">
        <w:r w:rsidR="00290822">
          <w:rPr>
            <w:szCs w:val="24"/>
          </w:rPr>
          <w:t xml:space="preserve">Zutand </w:t>
        </w:r>
      </w:ins>
      <w:r>
        <w:rPr>
          <w:szCs w:val="24"/>
        </w:rPr>
        <w:t>nach der Bearbeitung von Teilpolygon CP</w:t>
      </w:r>
      <w:r>
        <w:rPr>
          <w:szCs w:val="24"/>
          <w:vertAlign w:val="subscript"/>
        </w:rPr>
        <w:t>3</w:t>
      </w:r>
      <w:r>
        <w:rPr>
          <w:szCs w:val="24"/>
        </w:rPr>
        <w:t xml:space="preserve"> gezeigt. Dort wurde das Teilpolygon P</w:t>
      </w:r>
      <w:r>
        <w:rPr>
          <w:szCs w:val="24"/>
          <w:vertAlign w:val="subscript"/>
        </w:rPr>
        <w:t>7</w:t>
      </w:r>
      <w:r>
        <w:rPr>
          <w:szCs w:val="24"/>
        </w:rPr>
        <w:t xml:space="preserve"> dem Standort S</w:t>
      </w:r>
      <w:r>
        <w:rPr>
          <w:szCs w:val="24"/>
          <w:vertAlign w:val="subscript"/>
        </w:rPr>
        <w:t>7</w:t>
      </w:r>
      <w:r>
        <w:rPr>
          <w:szCs w:val="24"/>
        </w:rPr>
        <w:t xml:space="preserve"> zugeteilt und das Teilpolygon P</w:t>
      </w:r>
      <w:r>
        <w:rPr>
          <w:szCs w:val="24"/>
          <w:vertAlign w:val="subscript"/>
        </w:rPr>
        <w:t>1</w:t>
      </w:r>
      <w:r>
        <w:rPr>
          <w:szCs w:val="24"/>
        </w:rPr>
        <w:t xml:space="preserve"> dem Standort S</w:t>
      </w:r>
      <w:r>
        <w:rPr>
          <w:szCs w:val="24"/>
          <w:vertAlign w:val="subscript"/>
        </w:rPr>
        <w:t>1</w:t>
      </w:r>
      <w:r>
        <w:rPr>
          <w:szCs w:val="24"/>
        </w:rPr>
        <w:t>. Der Rest von CP</w:t>
      </w:r>
      <w:r>
        <w:rPr>
          <w:szCs w:val="24"/>
          <w:vertAlign w:val="subscript"/>
        </w:rPr>
        <w:t>3</w:t>
      </w:r>
      <w:r>
        <w:rPr>
          <w:szCs w:val="24"/>
        </w:rPr>
        <w:t xml:space="preserve"> wurde mit P</w:t>
      </w:r>
      <w:r>
        <w:rPr>
          <w:szCs w:val="24"/>
          <w:vertAlign w:val="subscript"/>
        </w:rPr>
        <w:t xml:space="preserve">2 </w:t>
      </w:r>
      <w:r>
        <w:rPr>
          <w:szCs w:val="24"/>
        </w:rPr>
        <w:t>vereint und daher ebenfalls S</w:t>
      </w:r>
      <w:r>
        <w:rPr>
          <w:szCs w:val="24"/>
          <w:vertAlign w:val="subscript"/>
        </w:rPr>
        <w:t xml:space="preserve">2 </w:t>
      </w:r>
      <w:r>
        <w:rPr>
          <w:szCs w:val="24"/>
        </w:rPr>
        <w:t>zugewiesen. Da die Fläche von P</w:t>
      </w:r>
      <w:r>
        <w:rPr>
          <w:szCs w:val="24"/>
          <w:vertAlign w:val="subscript"/>
        </w:rPr>
        <w:t>2</w:t>
      </w:r>
      <w:r>
        <w:rPr>
          <w:szCs w:val="24"/>
        </w:rPr>
        <w:t xml:space="preserve"> weiterhin nicht groß genug ist</w:t>
      </w:r>
      <w:ins w:id="559" w:author="Sebastian Loder" w:date="2022-01-22T15:07:00Z">
        <w:r w:rsidR="00290822">
          <w:rPr>
            <w:szCs w:val="24"/>
          </w:rPr>
          <w:t>,</w:t>
        </w:r>
      </w:ins>
      <w:r>
        <w:rPr>
          <w:szCs w:val="24"/>
        </w:rPr>
        <w:t xml:space="preserve"> um </w:t>
      </w:r>
      <w:del w:id="560" w:author="Sebastian Loder" w:date="2022-01-22T15:07:00Z">
        <w:r w:rsidDel="00290822">
          <w:rPr>
            <w:szCs w:val="24"/>
          </w:rPr>
          <w:delText xml:space="preserve">die </w:delText>
        </w:r>
      </w:del>
      <w:ins w:id="561" w:author="Sebastian Loder" w:date="2022-01-22T15:07:00Z">
        <w:r w:rsidR="00290822">
          <w:rPr>
            <w:szCs w:val="24"/>
          </w:rPr>
          <w:t xml:space="preserve">der </w:t>
        </w:r>
      </w:ins>
      <w:r>
        <w:rPr>
          <w:szCs w:val="24"/>
        </w:rPr>
        <w:t>Flächenanforderung von S</w:t>
      </w:r>
      <w:r>
        <w:rPr>
          <w:szCs w:val="24"/>
          <w:vertAlign w:val="subscript"/>
        </w:rPr>
        <w:t xml:space="preserve">2 </w:t>
      </w:r>
      <w:r>
        <w:rPr>
          <w:szCs w:val="24"/>
        </w:rPr>
        <w:t>zu genügen, wird ein neuer Pseudostandort S‘</w:t>
      </w:r>
      <w:r>
        <w:rPr>
          <w:szCs w:val="24"/>
          <w:vertAlign w:val="subscript"/>
        </w:rPr>
        <w:t>2</w:t>
      </w:r>
      <w:r>
        <w:rPr>
          <w:szCs w:val="24"/>
        </w:rPr>
        <w:t xml:space="preserve"> an der Kante zu NextNeighbor(CP</w:t>
      </w:r>
      <w:r>
        <w:rPr>
          <w:szCs w:val="24"/>
          <w:vertAlign w:val="subscript"/>
        </w:rPr>
        <w:t>3</w:t>
      </w:r>
      <w:r>
        <w:rPr>
          <w:szCs w:val="24"/>
        </w:rPr>
        <w:t>) erzeugt.</w:t>
      </w:r>
    </w:p>
    <w:p w14:paraId="435BBFA9" w14:textId="4601AD95" w:rsidR="00522A07" w:rsidRDefault="00522A07" w:rsidP="00C120E3">
      <w:pPr>
        <w:rPr>
          <w:szCs w:val="24"/>
        </w:rPr>
      </w:pPr>
      <w:del w:id="562" w:author="Sebastian Loder" w:date="2022-01-22T15:03:00Z">
        <w:r w:rsidDel="0021731C">
          <w:rPr>
            <w:szCs w:val="24"/>
          </w:rPr>
          <w:delText>Polygon</w:delText>
        </w:r>
      </w:del>
      <w:r>
        <w:rPr>
          <w:szCs w:val="24"/>
        </w:rPr>
        <w:t xml:space="preserve"> </w:t>
      </w:r>
      <w:r>
        <w:rPr>
          <w:i/>
          <w:szCs w:val="24"/>
        </w:rPr>
        <w:t>(e)</w:t>
      </w:r>
      <w:r>
        <w:rPr>
          <w:szCs w:val="24"/>
        </w:rPr>
        <w:t xml:space="preserve"> zeigt </w:t>
      </w:r>
      <w:del w:id="563" w:author="Sebastian Loder" w:date="2022-01-22T15:08:00Z">
        <w:r w:rsidDel="00290822">
          <w:rPr>
            <w:szCs w:val="24"/>
          </w:rPr>
          <w:delText xml:space="preserve">Stand </w:delText>
        </w:r>
      </w:del>
      <w:ins w:id="564" w:author="Sebastian Loder" w:date="2022-01-22T15:08:00Z">
        <w:r w:rsidR="00290822">
          <w:rPr>
            <w:szCs w:val="24"/>
          </w:rPr>
          <w:t xml:space="preserve">den Zustand </w:t>
        </w:r>
      </w:ins>
      <w:r>
        <w:rPr>
          <w:szCs w:val="24"/>
        </w:rPr>
        <w:t>nach der Bearbeitung von CP</w:t>
      </w:r>
      <w:r>
        <w:rPr>
          <w:szCs w:val="24"/>
          <w:vertAlign w:val="subscript"/>
        </w:rPr>
        <w:t>4</w:t>
      </w:r>
      <w:r>
        <w:rPr>
          <w:szCs w:val="24"/>
        </w:rPr>
        <w:t xml:space="preserve">. Dort hat </w:t>
      </w:r>
      <w:del w:id="565" w:author="Sebastian Loder" w:date="2022-01-22T15:08:00Z">
        <w:r w:rsidDel="00290822">
          <w:rPr>
            <w:szCs w:val="24"/>
          </w:rPr>
          <w:delText>die Sweepline</w:delText>
        </w:r>
      </w:del>
      <w:ins w:id="566" w:author="Sebastian Loder" w:date="2022-01-22T15:08:00Z">
        <w:r w:rsidR="00290822">
          <w:rPr>
            <w:szCs w:val="24"/>
          </w:rPr>
          <w:t xml:space="preserve">das </w:t>
        </w:r>
        <w:commentRangeStart w:id="567"/>
        <w:r w:rsidR="00290822">
          <w:rPr>
            <w:szCs w:val="24"/>
          </w:rPr>
          <w:t>Liniensegment</w:t>
        </w:r>
        <w:commentRangeEnd w:id="567"/>
        <w:r w:rsidR="00290822">
          <w:rPr>
            <w:rStyle w:val="Kommentarzeichen"/>
            <w:rFonts w:ascii="Helvetica" w:eastAsia="Times New Roman" w:hAnsi="Helvetica" w:cs="Times New Roman"/>
            <w:lang w:eastAsia="de-DE"/>
          </w:rPr>
          <w:commentReference w:id="567"/>
        </w:r>
      </w:ins>
      <w:r>
        <w:rPr>
          <w:szCs w:val="24"/>
        </w:rPr>
        <w:t xml:space="preserve"> das Ende von CP</w:t>
      </w:r>
      <w:r>
        <w:rPr>
          <w:szCs w:val="24"/>
          <w:vertAlign w:val="subscript"/>
        </w:rPr>
        <w:t>4</w:t>
      </w:r>
      <w:r>
        <w:rPr>
          <w:szCs w:val="24"/>
        </w:rPr>
        <w:t xml:space="preserve"> erreicht, ohne </w:t>
      </w:r>
      <w:ins w:id="568" w:author="Sebastian Loder" w:date="2022-01-22T15:12:00Z">
        <w:r w:rsidR="007E0096">
          <w:rPr>
            <w:szCs w:val="24"/>
          </w:rPr>
          <w:t>dass zuvor die Flächenanforderung der Standorte erfüllt werden konnte</w:t>
        </w:r>
      </w:ins>
      <w:del w:id="569" w:author="Sebastian Loder" w:date="2022-01-22T15:12:00Z">
        <w:r w:rsidDel="007E0096">
          <w:rPr>
            <w:szCs w:val="24"/>
          </w:rPr>
          <w:delText>an einer Stelle genug Fläche zu beinhalten für die enthaltenen Standorte</w:delText>
        </w:r>
      </w:del>
      <w:r>
        <w:rPr>
          <w:szCs w:val="24"/>
        </w:rPr>
        <w:t>.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wird derselbe Schritt für S</w:t>
      </w:r>
      <w:r>
        <w:rPr>
          <w:szCs w:val="24"/>
          <w:vertAlign w:val="subscript"/>
        </w:rPr>
        <w:t>6</w:t>
      </w:r>
      <w:r>
        <w:rPr>
          <w:szCs w:val="24"/>
        </w:rPr>
        <w:t xml:space="preserve"> wiederholt. Nach </w:t>
      </w:r>
      <w:del w:id="570" w:author="Sebastian Loder" w:date="2022-01-22T15:12:00Z">
        <w:r w:rsidDel="007E0096">
          <w:rPr>
            <w:szCs w:val="24"/>
          </w:rPr>
          <w:delText xml:space="preserve">abziehen </w:delText>
        </w:r>
      </w:del>
      <w:ins w:id="571" w:author="Sebastian Loder" w:date="2022-01-22T15:12:00Z">
        <w:r w:rsidR="007E0096">
          <w:rPr>
            <w:szCs w:val="24"/>
          </w:rPr>
          <w:t xml:space="preserve">Abziehen </w:t>
        </w:r>
      </w:ins>
      <w:r>
        <w:rPr>
          <w:szCs w:val="24"/>
        </w:rPr>
        <w:t>der Fläche</w:t>
      </w:r>
      <w:ins w:id="572" w:author="Sebastian Loder" w:date="2022-01-22T15:13:00Z">
        <w:r w:rsidR="007E0096">
          <w:rPr>
            <w:szCs w:val="24"/>
          </w:rPr>
          <w:t>n</w:t>
        </w:r>
      </w:ins>
      <w:del w:id="573" w:author="Sebastian Loder" w:date="2022-01-22T15:13:00Z">
        <w:r w:rsidDel="007E0096">
          <w:rPr>
            <w:szCs w:val="24"/>
          </w:rPr>
          <w:delText xml:space="preserve"> von</w:delText>
        </w:r>
      </w:del>
      <w:r>
        <w:rPr>
          <w:szCs w:val="24"/>
        </w:rPr>
        <w:t xml:space="preserve">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2C2A7059" w:rsidR="00522A07" w:rsidRPr="009721FB" w:rsidRDefault="00522A07" w:rsidP="00C120E3">
      <w:pPr>
        <w:rPr>
          <w:rFonts w:ascii="Symbol" w:hAnsi="Symbol"/>
          <w:szCs w:val="24"/>
        </w:rPr>
      </w:pPr>
      <w:r>
        <w:rPr>
          <w:szCs w:val="24"/>
        </w:rPr>
        <w:t xml:space="preserve">Im letzten </w:t>
      </w:r>
      <w:ins w:id="574" w:author="Sebastian Loder" w:date="2022-01-22T15:13:00Z">
        <w:r w:rsidR="007E0096">
          <w:rPr>
            <w:szCs w:val="24"/>
          </w:rPr>
          <w:t xml:space="preserve">Schritt </w:t>
        </w:r>
      </w:ins>
      <w:del w:id="575" w:author="Sebastian Loder" w:date="2022-01-22T15:13:00Z">
        <w:r w:rsidDel="007E0096">
          <w:rPr>
            <w:szCs w:val="24"/>
          </w:rPr>
          <w:delText xml:space="preserve">Polygon </w:delText>
        </w:r>
      </w:del>
      <w:del w:id="576" w:author="Sebastian Loder" w:date="2022-01-22T15:03:00Z">
        <w:r w:rsidDel="0021731C">
          <w:rPr>
            <w:szCs w:val="24"/>
          </w:rPr>
          <w:delText xml:space="preserve">(Polygon </w:delText>
        </w:r>
      </w:del>
      <w:r>
        <w:rPr>
          <w:i/>
          <w:szCs w:val="24"/>
        </w:rPr>
        <w:t>(f)</w:t>
      </w:r>
      <w:del w:id="577" w:author="Sebastian Loder" w:date="2022-01-22T15:03:00Z">
        <w:r w:rsidDel="0021731C">
          <w:rPr>
            <w:szCs w:val="24"/>
          </w:rPr>
          <w:delText>)</w:delText>
        </w:r>
      </w:del>
      <w:r>
        <w:rPr>
          <w:szCs w:val="24"/>
        </w:rPr>
        <w:t xml:space="preserve"> wurde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 </w:t>
      </w:r>
      <w:del w:id="578" w:author="Sebastian Loder" w:date="2022-01-22T15:13:00Z">
        <w:r w:rsidDel="007E0096">
          <w:rPr>
            <w:szCs w:val="24"/>
          </w:rPr>
          <w:delText>Damit wurde das</w:delText>
        </w:r>
      </w:del>
      <w:ins w:id="579" w:author="Sebastian Loder" w:date="2022-01-22T15:13:00Z">
        <w:r w:rsidR="007E0096">
          <w:rPr>
            <w:szCs w:val="24"/>
          </w:rPr>
          <w:t>D</w:t>
        </w:r>
      </w:ins>
      <w:ins w:id="580" w:author="Sebastian Loder" w:date="2022-01-22T15:14:00Z">
        <w:r w:rsidR="005A4630">
          <w:rPr>
            <w:szCs w:val="24"/>
          </w:rPr>
          <w:t xml:space="preserve">ie Abbildung zeigt das </w:t>
        </w:r>
      </w:ins>
      <w:del w:id="581" w:author="Sebastian Loder" w:date="2022-01-22T15:14:00Z">
        <w:r w:rsidDel="007E0096">
          <w:rPr>
            <w:szCs w:val="24"/>
          </w:rPr>
          <w:delText xml:space="preserve"> </w:delText>
        </w:r>
        <w:r w:rsidDel="005A4630">
          <w:rPr>
            <w:szCs w:val="24"/>
          </w:rPr>
          <w:delText xml:space="preserve">Polygon </w:delText>
        </w:r>
      </w:del>
      <w:del w:id="582" w:author="Sebastian Loder" w:date="2022-01-22T15:15:00Z">
        <w:r w:rsidDel="005A4630">
          <w:rPr>
            <w:szCs w:val="24"/>
          </w:rPr>
          <w:delText xml:space="preserve">vollständig </w:delText>
        </w:r>
      </w:del>
      <w:r>
        <w:rPr>
          <w:szCs w:val="24"/>
        </w:rPr>
        <w:t>in gleichmäßige Teilpolygone P</w:t>
      </w:r>
      <w:r>
        <w:rPr>
          <w:szCs w:val="24"/>
          <w:vertAlign w:val="subscript"/>
        </w:rPr>
        <w:t>1</w:t>
      </w:r>
      <w:r>
        <w:rPr>
          <w:szCs w:val="24"/>
        </w:rPr>
        <w:t>, …,</w:t>
      </w:r>
      <w:del w:id="583" w:author="Sebastian Loder" w:date="2022-01-22T15:14:00Z">
        <w:r w:rsidDel="007E0096">
          <w:rPr>
            <w:szCs w:val="24"/>
          </w:rPr>
          <w:delText xml:space="preserve"> </w:delText>
        </w:r>
      </w:del>
      <w:r>
        <w:rPr>
          <w:szCs w:val="24"/>
        </w:rPr>
        <w:t>P</w:t>
      </w:r>
      <w:r>
        <w:rPr>
          <w:szCs w:val="24"/>
          <w:vertAlign w:val="subscript"/>
        </w:rPr>
        <w:t>7</w:t>
      </w:r>
      <w:r>
        <w:rPr>
          <w:szCs w:val="24"/>
        </w:rPr>
        <w:t xml:space="preserve"> </w:t>
      </w:r>
      <w:ins w:id="584" w:author="Sebastian Loder" w:date="2022-01-22T15:15:00Z">
        <w:r w:rsidR="005A4630">
          <w:rPr>
            <w:szCs w:val="24"/>
          </w:rPr>
          <w:t>zerlegte Polygon</w:t>
        </w:r>
      </w:ins>
      <w:del w:id="585" w:author="Sebastian Loder" w:date="2022-01-22T15:15:00Z">
        <w:r w:rsidDel="005A4630">
          <w:rPr>
            <w:szCs w:val="24"/>
          </w:rPr>
          <w:delText>aufgeteilt</w:delText>
        </w:r>
      </w:del>
      <w:r>
        <w:rPr>
          <w:szCs w:val="24"/>
        </w:rPr>
        <w: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04745202" w14:textId="127D1AC9" w:rsidR="00292717" w:rsidRPr="00292717" w:rsidRDefault="00522A07" w:rsidP="00292717">
      <w:pPr>
        <w:pStyle w:val="berschrift1"/>
      </w:pPr>
      <w:r>
        <w:t>Komplexitätsanalyse</w:t>
      </w:r>
    </w:p>
    <w:p w14:paraId="6EF1EB0A" w14:textId="4B973FB8" w:rsidR="00522A07" w:rsidRPr="005C20BB" w:rsidRDefault="00522A07" w:rsidP="00C120E3">
      <w:pPr>
        <w:rPr>
          <w:b/>
          <w:bCs/>
          <w:lang w:eastAsia="de-DE"/>
        </w:rPr>
      </w:pPr>
      <w:r w:rsidRPr="005C20BB">
        <w:rPr>
          <w:b/>
          <w:bCs/>
          <w:lang w:eastAsia="de-DE"/>
        </w:rPr>
        <w:t>Konvexes Polygon:</w:t>
      </w:r>
    </w:p>
    <w:p w14:paraId="51D2D1DF" w14:textId="4A2C5C5B" w:rsidR="00522A07" w:rsidRDefault="00522A07" w:rsidP="00C120E3">
      <w:pPr>
        <w:rPr>
          <w:lang w:eastAsia="de-DE"/>
        </w:rPr>
      </w:pPr>
      <w:r>
        <w:rPr>
          <w:lang w:eastAsia="de-DE"/>
        </w:rPr>
        <w:t xml:space="preserve">Der Algorithmus </w:t>
      </w:r>
      <w:r w:rsidRPr="005C20BB">
        <w:rPr>
          <w:i/>
          <w:iCs/>
          <w:lang w:eastAsia="de-DE"/>
        </w:rPr>
        <w:t>ConvexDivide()</w:t>
      </w:r>
      <w:r>
        <w:rPr>
          <w:lang w:eastAsia="de-DE"/>
        </w:rPr>
        <w:t xml:space="preserve"> benötigt lineare Zeit bezogen auf die Anzahl der Elemente der Liste W(P), um einen einzelnen Schnitt durchzuführen. Der dabei erforderliche Aufbau der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lang w:eastAsia="de-DE"/>
        </w:rPr>
        <w:t xml:space="preserve">bzw.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lang w:eastAsia="de-DE"/>
        </w:rPr>
        <w:t>sowie die Ermittlung der Fläche ist in konstanter Zeit möglich. Das Finden der Punkte, bei denen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lang w:eastAsia="de-DE"/>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lang w:eastAsia="de-DE"/>
        </w:rPr>
        <w:t xml:space="preserve">)) gilt, kann über Interpolation ebenso in </w:t>
      </w:r>
      <w:r>
        <w:rPr>
          <w:lang w:eastAsia="de-DE"/>
        </w:rPr>
        <w:lastRenderedPageBreak/>
        <w:t xml:space="preserve">konstanter Zeit erfolgen. Der Algorithmus ConvexDivide() benötigt daher O(n+v) Zeit (n = Anzahl </w:t>
      </w:r>
      <w:r w:rsidR="00A13CE4">
        <w:rPr>
          <w:lang w:eastAsia="de-DE"/>
        </w:rPr>
        <w:t>der Standorte</w:t>
      </w:r>
      <w:r>
        <w:rPr>
          <w:lang w:eastAsia="de-DE"/>
        </w:rPr>
        <w:t>, v = Anzahl an Polygonpunkten).</w:t>
      </w:r>
    </w:p>
    <w:p w14:paraId="37C5CE34" w14:textId="77777777" w:rsidR="00292717" w:rsidRDefault="00522A07" w:rsidP="00292717">
      <w:pPr>
        <w:rPr>
          <w:lang w:eastAsia="de-DE"/>
        </w:rPr>
      </w:pPr>
      <w:r>
        <w:rPr>
          <w:lang w:eastAsia="de-DE"/>
        </w:rPr>
        <w:t xml:space="preserve">Im worst-case trennt </w:t>
      </w:r>
      <w:r w:rsidRPr="005C20BB">
        <w:rPr>
          <w:i/>
          <w:iCs/>
          <w:lang w:eastAsia="de-DE"/>
        </w:rPr>
        <w:t>ConvexDivide()</w:t>
      </w:r>
      <w:r>
        <w:rPr>
          <w:lang w:eastAsia="de-DE"/>
        </w:rPr>
        <w:t xml:space="preserve"> von einem konvexen Polygon mit q Standorten nur ein Dreieck (v = 3, n = 1) ab. Neben dem Dreieck verbleibt dann ein konvexes Polygon</w:t>
      </w:r>
      <w:r w:rsidR="00A13CE4">
        <w:rPr>
          <w:lang w:eastAsia="de-DE"/>
        </w:rPr>
        <w:t xml:space="preserve"> mit q-1 Standorten und</w:t>
      </w:r>
      <w:r>
        <w:rPr>
          <w:lang w:eastAsia="de-DE"/>
        </w:rPr>
        <w:t xml:space="preserve"> v+1 Polygonpunkten. Für dieses Polygon gilt wiederrum selbes. Um eine gesamte Flächenzerlegung eines konvexen Polygons zu berechnen, wird O((n-1)(n+v)) Zeit benötigt. </w:t>
      </w:r>
    </w:p>
    <w:p w14:paraId="1FCA3FF1" w14:textId="4A593477" w:rsidR="00522A07" w:rsidRPr="00292717" w:rsidRDefault="00292717" w:rsidP="00C120E3">
      <w:pPr>
        <w:rPr>
          <w:color w:val="000000" w:themeColor="text1"/>
        </w:rPr>
      </w:pPr>
      <w:commentRangeStart w:id="586"/>
      <w:commentRangeStart w:id="587"/>
      <w:r>
        <w:t>Hierbei sei angemerkt, dass dieser Algorithmus stets terminiert, da die Anzahl an Standorten konstant ist und die Anzahl der Teil-Polygone je Schnitt um 1 erhöht wird. Nach n-1 Schnitten entspricht die Anzahl der Teil-Polygone der Anzahl der Standorte</w:t>
      </w:r>
      <w:r>
        <w:rPr>
          <w:color w:val="000000" w:themeColor="text1"/>
        </w:rPr>
        <w:t>.</w:t>
      </w:r>
      <w:commentRangeEnd w:id="586"/>
      <w:r>
        <w:rPr>
          <w:rStyle w:val="Kommentarzeichen"/>
          <w:rFonts w:ascii="Helvetica" w:eastAsia="Times New Roman" w:hAnsi="Helvetica" w:cs="Times New Roman"/>
          <w:lang w:eastAsia="de-DE"/>
        </w:rPr>
        <w:commentReference w:id="586"/>
      </w:r>
      <w:commentRangeEnd w:id="587"/>
      <w:r>
        <w:rPr>
          <w:rStyle w:val="Kommentarzeichen"/>
          <w:rFonts w:ascii="Helvetica" w:eastAsia="Times New Roman" w:hAnsi="Helvetica" w:cs="Times New Roman"/>
          <w:lang w:eastAsia="de-DE"/>
        </w:rPr>
        <w:commentReference w:id="587"/>
      </w:r>
    </w:p>
    <w:p w14:paraId="2D03B18E" w14:textId="77777777" w:rsidR="00522A07" w:rsidRPr="005C20BB" w:rsidRDefault="00522A07" w:rsidP="00C120E3">
      <w:pPr>
        <w:rPr>
          <w:b/>
          <w:bCs/>
          <w:lang w:eastAsia="de-DE"/>
        </w:rPr>
      </w:pPr>
      <w:r w:rsidRPr="005C20BB">
        <w:rPr>
          <w:b/>
          <w:bCs/>
          <w:lang w:eastAsia="de-DE"/>
        </w:rPr>
        <w:t>Nicht konvexes Polygon:</w:t>
      </w:r>
    </w:p>
    <w:p w14:paraId="01BF667D" w14:textId="5E6F2542" w:rsidR="00522A07" w:rsidRDefault="00522A07" w:rsidP="00C120E3">
      <w:pPr>
        <w:rPr>
          <w:lang w:eastAsia="de-DE"/>
        </w:rPr>
      </w:pPr>
      <w:r>
        <w:rPr>
          <w:lang w:eastAsia="de-DE"/>
        </w:rPr>
        <w:t xml:space="preserve">Der Algorithmus </w:t>
      </w:r>
      <w:r w:rsidRPr="005C20BB">
        <w:rPr>
          <w:i/>
          <w:iCs/>
          <w:lang w:eastAsia="de-DE"/>
        </w:rPr>
        <w:t>OrderPieces()</w:t>
      </w:r>
      <w:r>
        <w:rPr>
          <w:lang w:eastAsia="de-DE"/>
        </w:rPr>
        <w:t xml:space="preserve"> besucht jeden Knoten im Nachbarschaftsgraphen maximal zwei mal, sodass die Ordnung in linearer Zeit </w:t>
      </w:r>
      <w:r w:rsidR="00883351">
        <w:rPr>
          <w:lang w:eastAsia="de-DE"/>
        </w:rPr>
        <w:t xml:space="preserve">O(p) </w:t>
      </w:r>
      <w:r>
        <w:rPr>
          <w:lang w:eastAsia="de-DE"/>
        </w:rPr>
        <w:t>bezogen auf die Anzahl der konvexen</w:t>
      </w:r>
      <w:r w:rsidR="00A13CE4">
        <w:rPr>
          <w:lang w:eastAsia="de-DE"/>
        </w:rPr>
        <w:t xml:space="preserve"> </w:t>
      </w:r>
      <w:r>
        <w:rPr>
          <w:lang w:eastAsia="de-DE"/>
        </w:rPr>
        <w:t>Teile</w:t>
      </w:r>
      <w:r w:rsidR="00883351">
        <w:rPr>
          <w:lang w:eastAsia="de-DE"/>
        </w:rPr>
        <w:t xml:space="preserve"> p</w:t>
      </w:r>
      <w:r>
        <w:rPr>
          <w:lang w:eastAsia="de-DE"/>
        </w:rPr>
        <w:t xml:space="preserve"> </w:t>
      </w:r>
      <w:r w:rsidR="00A13CE4">
        <w:rPr>
          <w:lang w:eastAsia="de-DE"/>
        </w:rPr>
        <w:t>erfolgen</w:t>
      </w:r>
      <w:r>
        <w:rPr>
          <w:lang w:eastAsia="de-DE"/>
        </w:rPr>
        <w:t xml:space="preserve"> kann. </w:t>
      </w:r>
    </w:p>
    <w:p w14:paraId="26CB6AFB" w14:textId="4CBA2772" w:rsidR="00522A07" w:rsidRDefault="00522A07" w:rsidP="00C120E3">
      <w:pPr>
        <w:rPr>
          <w:lang w:eastAsia="de-DE"/>
        </w:rPr>
      </w:pPr>
      <w:r>
        <w:rPr>
          <w:lang w:eastAsia="de-DE"/>
        </w:rPr>
        <w:t>Der Algorithmus NonconvexDivide benötigt O(pn</w:t>
      </w:r>
      <w:r w:rsidRPr="005C20BB">
        <w:rPr>
          <w:vertAlign w:val="superscript"/>
          <w:lang w:eastAsia="de-DE"/>
        </w:rPr>
        <w:t>2</w:t>
      </w:r>
      <w:r>
        <w:rPr>
          <w:lang w:eastAsia="de-DE"/>
        </w:rPr>
        <w:t xml:space="preserve"> + nv) Zeit, um alle konvexen Teile (p) unter den Standorten (n) aufzuteilen. Im worst case wird jedes der p konvexen Teile in n Polygone zerlegt, wobei jedes der Polygone einen Teil eines Standorts abbildet. </w:t>
      </w:r>
    </w:p>
    <w:p w14:paraId="03B0ACDE" w14:textId="6F6D300A" w:rsidR="00137802" w:rsidRDefault="0058256B" w:rsidP="00C120E3">
      <w:pPr>
        <w:rPr>
          <w:lang w:eastAsia="de-DE"/>
        </w:rPr>
      </w:pPr>
      <w:r>
        <w:rPr>
          <w:lang w:eastAsia="de-DE"/>
        </w:rPr>
        <w:t xml:space="preserve">Der Algorithmus DetachAndAssign </w:t>
      </w:r>
      <w:r w:rsidR="00883351">
        <w:rPr>
          <w:lang w:eastAsia="de-DE"/>
        </w:rPr>
        <w:t>getrennt für den Teil</w:t>
      </w:r>
      <w:r>
        <w:rPr>
          <w:lang w:eastAsia="de-DE"/>
        </w:rPr>
        <w:t xml:space="preserve"> Detach </w:t>
      </w:r>
      <w:r w:rsidR="00883351">
        <w:rPr>
          <w:lang w:eastAsia="de-DE"/>
        </w:rPr>
        <w:t>bzw.</w:t>
      </w:r>
      <w:r>
        <w:rPr>
          <w:lang w:eastAsia="de-DE"/>
        </w:rPr>
        <w:t xml:space="preserve"> Assign </w:t>
      </w:r>
      <w:r w:rsidR="00883351">
        <w:rPr>
          <w:lang w:eastAsia="de-DE"/>
        </w:rPr>
        <w:t>betrachtet</w:t>
      </w:r>
      <w:r w:rsidR="00137802">
        <w:rPr>
          <w:lang w:eastAsia="de-DE"/>
        </w:rPr>
        <w:t>.</w:t>
      </w:r>
    </w:p>
    <w:p w14:paraId="7CC7CBA4" w14:textId="6A2ACD4D" w:rsidR="0058256B" w:rsidRDefault="0058256B" w:rsidP="00C120E3">
      <w:pPr>
        <w:rPr>
          <w:lang w:eastAsia="de-DE"/>
        </w:rPr>
      </w:pPr>
      <w:r>
        <w:rPr>
          <w:lang w:eastAsia="de-DE"/>
        </w:rPr>
        <w:t>Um ein Polygon nach einem Schnitt zu lösen (</w:t>
      </w:r>
      <w:r w:rsidR="00883351">
        <w:rPr>
          <w:lang w:eastAsia="de-DE"/>
        </w:rPr>
        <w:t>Detach</w:t>
      </w:r>
      <w:r>
        <w:rPr>
          <w:lang w:eastAsia="de-DE"/>
        </w:rPr>
        <w:t>), müssen alle Pointer</w:t>
      </w:r>
      <w:r w:rsidR="00137802">
        <w:rPr>
          <w:lang w:eastAsia="de-DE"/>
        </w:rPr>
        <w:t xml:space="preserve"> auf </w:t>
      </w:r>
      <w:r>
        <w:rPr>
          <w:lang w:eastAsia="de-DE"/>
        </w:rPr>
        <w:t>Nachbar-Polygone aktualisiert werden. Dies</w:t>
      </w:r>
      <w:r w:rsidR="00137802">
        <w:rPr>
          <w:lang w:eastAsia="de-DE"/>
        </w:rPr>
        <w:t>er</w:t>
      </w:r>
      <w:r>
        <w:rPr>
          <w:lang w:eastAsia="de-DE"/>
        </w:rPr>
        <w:t xml:space="preserve"> </w:t>
      </w:r>
      <w:r w:rsidR="00137802">
        <w:rPr>
          <w:lang w:eastAsia="de-DE"/>
        </w:rPr>
        <w:t xml:space="preserve">Vorgang </w:t>
      </w:r>
      <w:r>
        <w:rPr>
          <w:lang w:eastAsia="de-DE"/>
        </w:rPr>
        <w:t>ist in Zeit O(v</w:t>
      </w:r>
      <w:r w:rsidRPr="00C719DA">
        <w:rPr>
          <w:vertAlign w:val="subscript"/>
          <w:lang w:eastAsia="de-DE"/>
        </w:rPr>
        <w:t>j</w:t>
      </w:r>
      <w:r>
        <w:rPr>
          <w:lang w:eastAsia="de-DE"/>
        </w:rPr>
        <w:t>) für ein konvexes Polygon mit v</w:t>
      </w:r>
      <w:r w:rsidRPr="00C719DA">
        <w:rPr>
          <w:vertAlign w:val="subscript"/>
          <w:lang w:eastAsia="de-DE"/>
        </w:rPr>
        <w:t>j</w:t>
      </w:r>
      <w:r w:rsidR="00137802">
        <w:rPr>
          <w:lang w:eastAsia="de-DE"/>
        </w:rPr>
        <w:t xml:space="preserve"> </w:t>
      </w:r>
      <w:r>
        <w:rPr>
          <w:lang w:eastAsia="de-DE"/>
        </w:rPr>
        <w:t>P</w:t>
      </w:r>
      <w:r w:rsidR="00137802">
        <w:rPr>
          <w:lang w:eastAsia="de-DE"/>
        </w:rPr>
        <w:t>olygonpunkten möglich. Der worst-case bzw. die maximale Anzahl an zu aktualisierenden Pointern besteht dann, wenn je Zerlegung ein Dreieck (v=3) und ein Polygon mit v</w:t>
      </w:r>
      <w:r w:rsidR="00137802" w:rsidRPr="00C719DA">
        <w:rPr>
          <w:vertAlign w:val="subscript"/>
          <w:lang w:eastAsia="de-DE"/>
        </w:rPr>
        <w:t>j</w:t>
      </w:r>
      <w:r w:rsidR="00137802">
        <w:rPr>
          <w:lang w:eastAsia="de-DE"/>
        </w:rPr>
        <w:t>+1 abgetrennt werden. Für alle Teilpolygone ergibt sich dann eine maximale Zeit von O(v + pn</w:t>
      </w:r>
      <w:r w:rsidR="00137802" w:rsidRPr="00137802">
        <w:rPr>
          <w:vertAlign w:val="superscript"/>
          <w:lang w:eastAsia="de-DE"/>
        </w:rPr>
        <w:t>2</w:t>
      </w:r>
      <w:r w:rsidR="00137802">
        <w:rPr>
          <w:lang w:eastAsia="de-DE"/>
        </w:rPr>
        <w:t>)</w:t>
      </w:r>
      <w:r w:rsidR="00C719DA">
        <w:rPr>
          <w:lang w:eastAsia="de-DE"/>
        </w:rPr>
        <w:t>.</w:t>
      </w:r>
    </w:p>
    <w:p w14:paraId="38CA6B55" w14:textId="5FA1885D" w:rsidR="00137802" w:rsidRDefault="007311AB" w:rsidP="00C120E3">
      <w:pPr>
        <w:rPr>
          <w:lang w:eastAsia="de-DE"/>
        </w:rPr>
      </w:pPr>
      <w:r>
        <w:rPr>
          <w:lang w:eastAsia="de-DE"/>
        </w:rPr>
        <w:t xml:space="preserve">Der Algorithmus Assign übernimmt die Zuweisung von Flächen zu Standorten, wobei eine Fläche aus einem Set von konvexen Teilen besteht. Die </w:t>
      </w:r>
      <w:r w:rsidR="00883351">
        <w:rPr>
          <w:lang w:eastAsia="de-DE"/>
        </w:rPr>
        <w:t>Vereinigung</w:t>
      </w:r>
      <w:r>
        <w:rPr>
          <w:lang w:eastAsia="de-DE"/>
        </w:rPr>
        <w:t xml:space="preserve"> der konvexen Teile zu einem Polygon benötigt lineare Zeit bezogen auf die Anzahl </w:t>
      </w:r>
      <w:r w:rsidR="00C719DA">
        <w:rPr>
          <w:lang w:eastAsia="de-DE"/>
        </w:rPr>
        <w:t>der</w:t>
      </w:r>
      <w:r>
        <w:rPr>
          <w:lang w:eastAsia="de-DE"/>
        </w:rPr>
        <w:t xml:space="preserve"> Polygonpunkte</w:t>
      </w:r>
      <w:r w:rsidR="00883351">
        <w:rPr>
          <w:lang w:eastAsia="de-DE"/>
        </w:rPr>
        <w:t xml:space="preserve"> </w:t>
      </w:r>
      <w:r w:rsidR="00C719DA">
        <w:rPr>
          <w:lang w:eastAsia="de-DE"/>
        </w:rPr>
        <w:t xml:space="preserve">aller </w:t>
      </w:r>
      <w:r w:rsidR="00883351">
        <w:rPr>
          <w:lang w:eastAsia="de-DE"/>
        </w:rPr>
        <w:t>Teile (max. O(pn + v)). Die Vereinigung aller n-Standort-Polygone benötigt daher O(pn</w:t>
      </w:r>
      <w:r w:rsidR="00883351" w:rsidRPr="00C719DA">
        <w:rPr>
          <w:vertAlign w:val="superscript"/>
          <w:lang w:eastAsia="de-DE"/>
        </w:rPr>
        <w:t>2</w:t>
      </w:r>
      <w:r w:rsidR="00883351">
        <w:rPr>
          <w:lang w:eastAsia="de-DE"/>
        </w:rPr>
        <w:t xml:space="preserve"> + vn) Zeit. </w:t>
      </w:r>
    </w:p>
    <w:p w14:paraId="2F6D6D3D" w14:textId="24048BCE" w:rsidR="00E54F79" w:rsidRDefault="00883351" w:rsidP="00C120E3">
      <w:r>
        <w:rPr>
          <w:lang w:eastAsia="de-DE"/>
        </w:rPr>
        <w:t xml:space="preserve">Zusammenfassend ergibt sich </w:t>
      </w:r>
      <w:r w:rsidR="00C719DA">
        <w:rPr>
          <w:lang w:eastAsia="de-DE"/>
        </w:rPr>
        <w:t xml:space="preserve">aus den Laufzeiten für OrderPieces, NonconvexDivide und DetachAndAssign </w:t>
      </w:r>
      <w:r>
        <w:rPr>
          <w:lang w:eastAsia="de-DE"/>
        </w:rPr>
        <w:t xml:space="preserve">eine </w:t>
      </w:r>
      <w:r w:rsidR="00C719DA">
        <w:rPr>
          <w:lang w:eastAsia="de-DE"/>
        </w:rPr>
        <w:t>Gesamt-</w:t>
      </w:r>
      <w:r>
        <w:rPr>
          <w:lang w:eastAsia="de-DE"/>
        </w:rPr>
        <w:t>Laufzeit von O(pn2 + vn)</w:t>
      </w:r>
      <w:r w:rsidR="00C719DA">
        <w:rPr>
          <w:lang w:eastAsia="de-DE"/>
        </w:rPr>
        <w:t>.</w:t>
      </w:r>
      <w:r>
        <w:rPr>
          <w:lang w:eastAsia="de-DE"/>
        </w:rPr>
        <w:t xml:space="preserve"> </w:t>
      </w:r>
    </w:p>
    <w:sectPr w:rsidR="00E54F79">
      <w:headerReference w:type="default" r:id="rId34"/>
      <w:footerReference w:type="default" r:id="rId35"/>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fen" w:date="2022-01-18T09:43:00Z" w:initials="s">
    <w:p w14:paraId="4E9AA9EC" w14:textId="77777777" w:rsidR="00816F1B" w:rsidRDefault="00816F1B">
      <w:pPr>
        <w:pStyle w:val="Kommentartext"/>
      </w:pPr>
      <w:r>
        <w:rPr>
          <w:rStyle w:val="Kommentarzeichen"/>
        </w:rPr>
        <w:annotationRef/>
      </w:r>
      <w:r>
        <w:t>Falls wir Platzmangel haben, dann könnten wir diesen Teil rausnehmen und als bekannt voraussetzen.</w:t>
      </w:r>
    </w:p>
  </w:comment>
  <w:comment w:id="1" w:author="Sebastian Loder" w:date="2022-01-22T15:19:00Z" w:initials="SL">
    <w:p w14:paraId="4047F591" w14:textId="2DCCE2EE" w:rsidR="00EE53C8" w:rsidRDefault="00EE53C8">
      <w:pPr>
        <w:pStyle w:val="Kommentartext"/>
      </w:pPr>
      <w:r>
        <w:rPr>
          <w:rStyle w:val="Kommentarzeichen"/>
        </w:rPr>
        <w:annotationRef/>
      </w:r>
      <w:r>
        <w:t>Sehe ich auch so. Ich würde es einfach mal „mitschleppen“ und falls es am Ende zu viel sein sollte, ist es eines der ersten Dinge die man direkt rausschmeißen kann ;)</w:t>
      </w:r>
    </w:p>
  </w:comment>
  <w:comment w:id="2" w:author="steffen" w:date="2022-01-18T09:44:00Z" w:initials="s">
    <w:p w14:paraId="1E75984E" w14:textId="77777777" w:rsidR="00816F1B" w:rsidRDefault="00816F1B">
      <w:pPr>
        <w:pStyle w:val="Kommentartext"/>
      </w:pPr>
      <w:r>
        <w:rPr>
          <w:rStyle w:val="Kommentarzeichen"/>
        </w:rPr>
        <w:annotationRef/>
      </w:r>
      <w:r>
        <w:t>Gibt es das Wort?</w:t>
      </w:r>
    </w:p>
  </w:comment>
  <w:comment w:id="3" w:author="Sebastian Loder" w:date="2022-01-18T19:57:00Z" w:initials="SL">
    <w:p w14:paraId="0B12F8A6" w14:textId="4AB1F078" w:rsidR="00816F1B" w:rsidRDefault="00816F1B">
      <w:pPr>
        <w:pStyle w:val="Kommentartext"/>
      </w:pPr>
      <w:r>
        <w:rPr>
          <w:rStyle w:val="Kommentarzeichen"/>
        </w:rPr>
        <w:annotationRef/>
      </w:r>
      <w:r>
        <w:t>… geändert zu „eine bestimmte Geometrie“</w:t>
      </w:r>
    </w:p>
  </w:comment>
  <w:comment w:id="4" w:author="steffen" w:date="2022-01-18T09:28:00Z" w:initials="s">
    <w:p w14:paraId="2060AC73" w14:textId="77777777" w:rsidR="00816F1B" w:rsidRDefault="00816F1B">
      <w:pPr>
        <w:pStyle w:val="Kommentartext"/>
      </w:pPr>
      <w:r>
        <w:rPr>
          <w:rStyle w:val="Kommentarzeichen"/>
        </w:rPr>
        <w:annotationRef/>
      </w:r>
      <w:r>
        <w:t>Ich glaube, dass es nicht unbedingt auf dem Rand liegen müsste, aber dass es so einfacher zu verarbeiten müsste. Vielleicht sagen wir eher, dass der Punkt in dem Polygon sein muss</w:t>
      </w:r>
    </w:p>
  </w:comment>
  <w:comment w:id="5" w:author="Sebastian Loder" w:date="2022-01-18T20:05:00Z" w:initials="SL">
    <w:p w14:paraId="2882ACA2" w14:textId="708E1CD6" w:rsidR="00816F1B" w:rsidRDefault="00816F1B">
      <w:pPr>
        <w:pStyle w:val="Kommentartext"/>
      </w:pPr>
      <w:r>
        <w:rPr>
          <w:rStyle w:val="Kommentarzeichen"/>
        </w:rPr>
        <w:annotationRef/>
      </w:r>
      <w:r>
        <w:t>Stimmt, das ist ist in Figure 19 ja nochmal gezeigt, auch wenn ich „on Polygon“ eher nur auf den Rand bezogen hätte. (genannt z.B. auf Seite 2 ganz unten)</w:t>
      </w:r>
    </w:p>
  </w:comment>
  <w:comment w:id="7" w:author="steffen" w:date="2022-01-18T09:48:00Z" w:initials="s">
    <w:p w14:paraId="37C46F86" w14:textId="77777777" w:rsidR="00816F1B" w:rsidRDefault="00816F1B">
      <w:pPr>
        <w:pStyle w:val="Kommentartext"/>
      </w:pPr>
      <w:r>
        <w:rPr>
          <w:rStyle w:val="Kommentarzeichen"/>
        </w:rPr>
        <w:annotationRef/>
      </w:r>
      <w:r>
        <w:t>Hier vielleicht nochmal betonen, dass deswegen sowohl das Problem der gleichmäßigen und der „ungleichmäßigen“ Flächenaufteilung behandelt werden kann</w:t>
      </w:r>
    </w:p>
  </w:comment>
  <w:comment w:id="8" w:author="Sebastian Loder" w:date="2022-01-22T15:39:00Z" w:initials="SL">
    <w:p w14:paraId="4B4B9E83" w14:textId="736D4132" w:rsidR="00841923" w:rsidRDefault="00841923">
      <w:pPr>
        <w:pStyle w:val="Kommentartext"/>
      </w:pPr>
      <w:r>
        <w:rPr>
          <w:rStyle w:val="Kommentarzeichen"/>
        </w:rPr>
        <w:annotationRef/>
      </w:r>
      <w:r>
        <w:t>Noch einen Satz eingefügt</w:t>
      </w:r>
    </w:p>
  </w:comment>
  <w:comment w:id="9" w:author="steffen" w:date="2022-01-18T09:32:00Z" w:initials="s">
    <w:p w14:paraId="05F746EB" w14:textId="77777777" w:rsidR="00816F1B" w:rsidRDefault="00816F1B">
      <w:pPr>
        <w:pStyle w:val="Kommentartext"/>
      </w:pPr>
      <w:r>
        <w:rPr>
          <w:rStyle w:val="Kommentarzeichen"/>
        </w:rPr>
        <w:annotationRef/>
      </w:r>
      <w:r>
        <w:t>Eigentlich muss das nicht sein. Der Roboter kann auch in der Mitte eines Polygons starten.</w:t>
      </w:r>
    </w:p>
  </w:comment>
  <w:comment w:id="10" w:author="Sebastian Loder" w:date="2022-01-22T15:41:00Z" w:initials="SL">
    <w:p w14:paraId="444E3124" w14:textId="6676B1E6" w:rsidR="00841923" w:rsidRDefault="00841923">
      <w:pPr>
        <w:pStyle w:val="Kommentartext"/>
      </w:pPr>
      <w:r>
        <w:rPr>
          <w:rStyle w:val="Kommentarzeichen"/>
        </w:rPr>
        <w:annotationRef/>
      </w:r>
      <w:r>
        <w:t>Geändert</w:t>
      </w:r>
    </w:p>
  </w:comment>
  <w:comment w:id="11" w:author="Sebastian Loder" w:date="2022-01-23T11:10:00Z" w:initials="SL">
    <w:p w14:paraId="24316A55" w14:textId="5B8647B1" w:rsidR="00CD12C0" w:rsidRDefault="00CD12C0">
      <w:pPr>
        <w:pStyle w:val="Kommentartext"/>
      </w:pPr>
      <w:r>
        <w:rPr>
          <w:rStyle w:val="Kommentarzeichen"/>
        </w:rPr>
        <w:annotationRef/>
      </w:r>
      <w:r>
        <w:t xml:space="preserve">Muss noch verbessert werden.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p>
  </w:comment>
  <w:comment w:id="16" w:author="steffen" w:date="2022-01-18T10:01:00Z" w:initials="s">
    <w:p w14:paraId="0F5EF76E" w14:textId="77777777" w:rsidR="00816F1B" w:rsidRDefault="00816F1B">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17" w:author="Sebastian Loder" w:date="2022-01-23T08:47:00Z" w:initials="SL">
    <w:p w14:paraId="1F7C8152" w14:textId="68A1C0B5" w:rsidR="00251309" w:rsidRDefault="00251309">
      <w:pPr>
        <w:pStyle w:val="Kommentartext"/>
      </w:pPr>
      <w:r>
        <w:rPr>
          <w:rStyle w:val="Kommentarzeichen"/>
        </w:rPr>
        <w:annotationRef/>
      </w:r>
      <w:r>
        <w:t>Ich denke schon, dass PrL immer rechts der Linie (orientiert Ls -&gt; Le) ist. Wenn nicht, wäre das bzgl. der Benennung P</w:t>
      </w:r>
      <w:r w:rsidRPr="00251309">
        <w:rPr>
          <w:u w:val="single"/>
        </w:rPr>
        <w:t>r</w:t>
      </w:r>
      <w:r>
        <w:t>L auch sehr verwirrend.</w:t>
      </w:r>
      <w:r>
        <w:br/>
      </w:r>
      <w:r>
        <w:br/>
        <w:t xml:space="preserve">Für den ConvexDivide ist es auf jeden Fall so. Beim NonConvexDivide habe ich nicht jeden Sonderfall vor Augen. </w:t>
      </w:r>
    </w:p>
  </w:comment>
  <w:comment w:id="20" w:author="steffen" w:date="2022-01-18T10:03:00Z" w:initials="s">
    <w:p w14:paraId="4946F9DF" w14:textId="77777777" w:rsidR="00816F1B" w:rsidRDefault="00816F1B">
      <w:pPr>
        <w:pStyle w:val="Kommentartext"/>
      </w:pPr>
      <w:r>
        <w:rPr>
          <w:rStyle w:val="Kommentarzeichen"/>
        </w:rPr>
        <w:annotationRef/>
      </w:r>
      <w:r>
        <w:t>Hier würde ich noch hinzufügen, dass das Liniensegment einmal gegen den Uhrzeigersinn durch das Polygon läuft und die dabei entstehenden Polygone immer rekursiv wieder aufgeteilt werden.</w:t>
      </w:r>
    </w:p>
  </w:comment>
  <w:comment w:id="21" w:author="Sebastian Loder" w:date="2022-01-23T09:01:00Z" w:initials="SL">
    <w:p w14:paraId="5D21CA10" w14:textId="4CBD2B20" w:rsidR="00753FB2" w:rsidRDefault="00753FB2">
      <w:pPr>
        <w:pStyle w:val="Kommentartext"/>
      </w:pPr>
      <w:r>
        <w:rPr>
          <w:rStyle w:val="Kommentarzeichen"/>
        </w:rPr>
        <w:annotationRef/>
      </w:r>
      <w:r>
        <w:t xml:space="preserve">Für den Fall Le == Sn erfolgt anschließend auch eine </w:t>
      </w:r>
      <w:r w:rsidR="009D0520">
        <w:t>CW-</w:t>
      </w:r>
      <w:r>
        <w:t>Drehung</w:t>
      </w:r>
      <w:r w:rsidR="009D0520">
        <w:t xml:space="preserve">, sodass das nicht ganz richtig wäre. </w:t>
      </w:r>
      <w:r w:rsidR="009D0520">
        <w:br/>
        <w:t>(auch wenn CCW für den Großteil des Algorithmus korret wäre)</w:t>
      </w:r>
      <w:r>
        <w:t xml:space="preserve"> </w:t>
      </w:r>
    </w:p>
  </w:comment>
  <w:comment w:id="38" w:author="Sebastian Loder" w:date="2022-01-23T09:49:00Z" w:initials="SL">
    <w:p w14:paraId="4EC79FAD" w14:textId="431E9B30" w:rsidR="006255C0" w:rsidRDefault="006255C0">
      <w:pPr>
        <w:pStyle w:val="Kommentartext"/>
      </w:pPr>
      <w:r>
        <w:rPr>
          <w:rStyle w:val="Kommentarzeichen"/>
        </w:rPr>
        <w:annotationRef/>
      </w:r>
      <w:r>
        <w:t xml:space="preserve">Ich habe bei allen Abbildungen noch (analog zum Paper) die </w:t>
      </w:r>
      <w:r w:rsidR="00411770">
        <w:t xml:space="preserve">Beschriftung (a) … mit hinzugefügt. </w:t>
      </w:r>
    </w:p>
  </w:comment>
  <w:comment w:id="39" w:author="Sebastian Loder" w:date="2022-01-23T09:12:00Z" w:initials="SL">
    <w:p w14:paraId="01FF734D" w14:textId="77290577" w:rsidR="00AE6A9E" w:rsidRDefault="00AE6A9E">
      <w:pPr>
        <w:pStyle w:val="Kommentartext"/>
      </w:pPr>
      <w:r>
        <w:rPr>
          <w:rStyle w:val="Kommentarzeichen"/>
        </w:rPr>
        <w:annotationRef/>
      </w:r>
      <w:r>
        <w:t xml:space="preserve">Letzter Standort ist noch falsch benannt. Es gibt 2x S03, aber keinmal S04 </w:t>
      </w:r>
      <w:r>
        <w:sym w:font="Wingdings" w:char="F0E0"/>
      </w:r>
      <w:r>
        <w:t xml:space="preserve"> ändern</w:t>
      </w:r>
    </w:p>
  </w:comment>
  <w:comment w:id="82" w:author="Sebastian Loder" w:date="2022-01-23T09:15:00Z" w:initials="SL">
    <w:p w14:paraId="73E593EE" w14:textId="72088FC3" w:rsidR="00AE6A9E" w:rsidRDefault="00AE6A9E">
      <w:pPr>
        <w:pStyle w:val="Kommentartext"/>
      </w:pPr>
      <w:r>
        <w:rPr>
          <w:rStyle w:val="Kommentarzeichen"/>
        </w:rPr>
        <w:annotationRef/>
      </w:r>
      <w:r>
        <w:t>noch einfügen</w:t>
      </w:r>
    </w:p>
  </w:comment>
  <w:comment w:id="83" w:author="steffen" w:date="2022-01-18T10:55:00Z" w:initials="s">
    <w:p w14:paraId="0FD0844B" w14:textId="77777777" w:rsidR="00816F1B" w:rsidRPr="00AE09CD" w:rsidRDefault="00816F1B">
      <w:pPr>
        <w:pStyle w:val="Kommentartext"/>
      </w:pPr>
      <w:r>
        <w:rPr>
          <w:rStyle w:val="Kommentarzeichen"/>
        </w:rPr>
        <w:annotationRef/>
      </w:r>
      <w:r>
        <w:t>Eigentlich müsste die Fläche von S</w:t>
      </w:r>
      <w:r>
        <w:rPr>
          <w:vertAlign w:val="subscript"/>
        </w:rPr>
        <w:t>j</w:t>
      </w:r>
      <w:r>
        <w:t xml:space="preserve"> ab dem Zeitpunkt mitbeachtet, in der L</w:t>
      </w:r>
      <w:r>
        <w:rPr>
          <w:vertAlign w:val="subscript"/>
        </w:rPr>
        <w:t>e</w:t>
      </w:r>
      <w:r>
        <w:t xml:space="preserve"> = S</w:t>
      </w:r>
      <w:r>
        <w:rPr>
          <w:vertAlign w:val="subscript"/>
        </w:rPr>
        <w:t>j</w:t>
      </w:r>
      <w:r>
        <w:t xml:space="preserve"> gilt</w:t>
      </w:r>
    </w:p>
  </w:comment>
  <w:comment w:id="84" w:author="Sebastian Loder" w:date="2022-01-23T09:22:00Z" w:initials="SL">
    <w:p w14:paraId="3DE5D629" w14:textId="02668A48" w:rsidR="00B2112C" w:rsidRDefault="00B2112C">
      <w:pPr>
        <w:pStyle w:val="Kommentartext"/>
      </w:pPr>
      <w:r>
        <w:t xml:space="preserve">Ich glaube nicht ganz: </w:t>
      </w:r>
    </w:p>
    <w:p w14:paraId="32D3A7CD" w14:textId="77777777" w:rsidR="00B2112C" w:rsidRDefault="00B2112C">
      <w:pPr>
        <w:pStyle w:val="Kommentartext"/>
      </w:pPr>
    </w:p>
    <w:p w14:paraId="07359CA8" w14:textId="1D9C4696" w:rsidR="00F7640B" w:rsidRDefault="00F7640B">
      <w:pPr>
        <w:pStyle w:val="Kommentartext"/>
      </w:pPr>
      <w:r>
        <w:rPr>
          <w:rStyle w:val="Kommentarzeichen"/>
        </w:rPr>
        <w:annotationRef/>
      </w:r>
      <w:r w:rsidR="001A3CC8">
        <w:t xml:space="preserve">Wenn das erste mal Le = Sj gilt, dann wandert Le anschließend wieder CW in Richtung Sj-1 (Fall 2.1). Hierbei darf Sj nicht direkt zu S(PrL) hinzugenommen werden, da Sj ab der ersten inkrementellen Bewegung nicht mehr auf PrL </w:t>
      </w:r>
      <w:r w:rsidR="00B2112C">
        <w:t>liegen würde</w:t>
      </w:r>
      <w:r w:rsidR="001A3CC8">
        <w:t>. Daher werden die Sj immer erst beim nächsten Vorrücken</w:t>
      </w:r>
      <w:r w:rsidR="00B2112C">
        <w:t xml:space="preserve"> „eingesammelt“. </w:t>
      </w:r>
    </w:p>
    <w:p w14:paraId="4B2393A3" w14:textId="77777777" w:rsidR="00B2112C" w:rsidRDefault="00B2112C">
      <w:pPr>
        <w:pStyle w:val="Kommentartext"/>
      </w:pPr>
    </w:p>
    <w:p w14:paraId="7F3035FB" w14:textId="13C7B978" w:rsidR="00B2112C" w:rsidRDefault="00B2112C">
      <w:pPr>
        <w:pStyle w:val="Kommentartext"/>
      </w:pPr>
      <w:r>
        <w:t xml:space="preserve">Beispiel: Wenn w5 ein Standort ist und Le = w5, dann wird dieser Standort erstmal noch nicht zu PrL hinzugenommen. Wenn Le dann aber auf w6 weiterspringt (egal ob dieser Standort oder Polygonpunkt ist), wird wird w5 eingesammelt. Wenn Le dann von w6 zu w5 zurücklaufen würde, würde er nie bei w5 ankommen, sodass dieser Standort stets Teil von PrL bleibt. </w:t>
      </w:r>
    </w:p>
  </w:comment>
  <w:comment w:id="85" w:author="steffen" w:date="2022-01-18T11:05:00Z" w:initials="s">
    <w:p w14:paraId="4D6FD98F" w14:textId="77777777" w:rsidR="00816F1B" w:rsidRDefault="00816F1B">
      <w:pPr>
        <w:pStyle w:val="Kommentartext"/>
      </w:pPr>
      <w:r>
        <w:rPr>
          <w:rStyle w:val="Kommentarzeichen"/>
        </w:rPr>
        <w:annotationRef/>
      </w:r>
      <w:r>
        <w:t>Gibt es mehrere Möglichkeiten den Punkt zu finden?</w:t>
      </w:r>
    </w:p>
  </w:comment>
  <w:comment w:id="86" w:author="Sebastian Loder" w:date="2022-01-23T09:36:00Z" w:initials="SL">
    <w:p w14:paraId="6943A767" w14:textId="6A1D6AE0" w:rsidR="001A35FF" w:rsidRDefault="00915042">
      <w:pPr>
        <w:pStyle w:val="Kommentartext"/>
      </w:pPr>
      <w:r>
        <w:rPr>
          <w:rStyle w:val="Kommentarzeichen"/>
        </w:rPr>
        <w:t>Prinzipiell kann man die Fläche PrL für den Punkt wj-1 und wj berechnen und dann linear interpolieren. Dann bräuchte man den Punkt Le nicht aufwendig zurücklaufen lassen. Dies funktioniert meiner Meinung nach aber nur bei diesem Fall (2.1), da man sich hier sicher sein kann, dass es keinen Zwischenpunkt gibt. In den beiden anderen Fällen 1 und 2.2 kann es sein, dass Ls bzw. Le „um die Ecke“ laufen muss. (siehe auch z.B. Beispiel unten, Bild (f))</w:t>
      </w:r>
    </w:p>
    <w:p w14:paraId="03D9DD9F" w14:textId="16197253" w:rsidR="001A35FF" w:rsidRDefault="001A35FF">
      <w:pPr>
        <w:pStyle w:val="Kommentartext"/>
      </w:pPr>
    </w:p>
  </w:comment>
  <w:comment w:id="87" w:author="steffen" w:date="2022-01-18T11:07:00Z" w:initials="s">
    <w:p w14:paraId="56FA1226" w14:textId="77777777" w:rsidR="00816F1B" w:rsidRPr="00C120E3" w:rsidRDefault="00816F1B">
      <w:pPr>
        <w:pStyle w:val="Kommentartext"/>
      </w:pPr>
      <w:r>
        <w:rPr>
          <w:rStyle w:val="Kommentarzeichen"/>
        </w:rPr>
        <w:annotationRef/>
      </w:r>
      <w:r>
        <w:t>Das finde ich etwas schwierig zu verstehen. Vielleicht eher so:</w:t>
      </w:r>
      <w:r>
        <w:br/>
        <w:t>Diese Vorgehensweise entspricht im Wesentlichen Fall 1, jedoch wird hierbei L</w:t>
      </w:r>
      <w:r>
        <w:rPr>
          <w:vertAlign w:val="subscript"/>
        </w:rPr>
        <w:t>s</w:t>
      </w:r>
      <w:r>
        <w:t xml:space="preserve"> in die entgegengesetzte Richtung bewegt. L</w:t>
      </w:r>
      <w:r>
        <w:rPr>
          <w:vertAlign w:val="subscript"/>
        </w:rPr>
        <w:t>s</w:t>
      </w:r>
      <w:r>
        <w:t xml:space="preserve"> entfernt sich also vom ersten Standort und rückt nicht näher an ihn heran.</w:t>
      </w:r>
    </w:p>
  </w:comment>
  <w:comment w:id="88" w:author="Sebastian Loder" w:date="2022-01-23T09:48:00Z" w:initials="SL">
    <w:p w14:paraId="249C7845" w14:textId="782D380C" w:rsidR="006255C0" w:rsidRDefault="006255C0">
      <w:pPr>
        <w:pStyle w:val="Kommentartext"/>
      </w:pPr>
      <w:r>
        <w:rPr>
          <w:rStyle w:val="Kommentarzeichen"/>
        </w:rPr>
        <w:annotationRef/>
      </w:r>
      <w:r>
        <w:t>Nochmal etwas umgeschrieben. Mit dem Verweis auf das Beispiel klarer?</w:t>
      </w:r>
    </w:p>
  </w:comment>
  <w:comment w:id="96" w:author="steffen" w:date="2022-01-19T11:29:00Z" w:initials="s">
    <w:p w14:paraId="04866BFE" w14:textId="12DE078F" w:rsidR="00816F1B" w:rsidRDefault="00816F1B">
      <w:pPr>
        <w:pStyle w:val="Kommentartext"/>
      </w:pPr>
      <w:r>
        <w:rPr>
          <w:rStyle w:val="Kommentarzeichen"/>
        </w:rPr>
        <w:annotationRef/>
      </w:r>
      <w:r>
        <w:t>Vielleicht hier als Vorschlag: Einfach eine kleine Abbildung. Das ist einfacher ersichtlich als eine komplexe Erklärung.</w:t>
      </w:r>
    </w:p>
  </w:comment>
  <w:comment w:id="97" w:author="Sebastian Loder" w:date="2022-01-23T09:51:00Z" w:initials="SL">
    <w:p w14:paraId="25D9971C" w14:textId="6199AD78" w:rsidR="00411770" w:rsidRDefault="00411770">
      <w:pPr>
        <w:pStyle w:val="Kommentartext"/>
      </w:pPr>
      <w:r>
        <w:rPr>
          <w:rStyle w:val="Kommentarzeichen"/>
        </w:rPr>
        <w:annotationRef/>
      </w:r>
      <w:r>
        <w:rPr>
          <w:rStyle w:val="Kommentarzeichen"/>
        </w:rPr>
        <w:t xml:space="preserve">Prinzipiell ja, würde ich aber erst am Ende machen. Wenn noch Zeit und Lust da ist ;) </w:t>
      </w:r>
    </w:p>
  </w:comment>
  <w:comment w:id="98" w:author="Sebastian Loder" w:date="2022-01-18T20:57:00Z" w:initials="SL">
    <w:p w14:paraId="1E595FA7" w14:textId="75977FF9" w:rsidR="00816F1B" w:rsidRDefault="00816F1B">
      <w:pPr>
        <w:pStyle w:val="Kommentartext"/>
      </w:pPr>
      <w:r>
        <w:rPr>
          <w:rStyle w:val="Kommentarzeichen"/>
        </w:rPr>
        <w:annotationRef/>
      </w:r>
      <w:r>
        <w:t>Kommasetzung analog zum Paper. Muss ggf nochmal im ganzen Dokument geprüft werden. (bei meinem Teil mache ich das auch noch</w:t>
      </w:r>
    </w:p>
  </w:comment>
  <w:comment w:id="99" w:author="steffen" w:date="2022-01-19T11:38:00Z" w:initials="s">
    <w:p w14:paraId="10615AF2" w14:textId="3CFE639C" w:rsidR="00816F1B" w:rsidRDefault="00816F1B">
      <w:pPr>
        <w:pStyle w:val="Kommentartext"/>
      </w:pPr>
      <w:r>
        <w:rPr>
          <w:rStyle w:val="Kommentarzeichen"/>
        </w:rPr>
        <w:annotationRef/>
      </w:r>
      <w:r>
        <w:t>Ja, da hast du recht. Ich finde die kürzere Variante auch besser.</w:t>
      </w:r>
    </w:p>
  </w:comment>
  <w:comment w:id="100" w:author="Sebastian Loder" w:date="2022-01-18T21:08:00Z" w:initials="SL">
    <w:p w14:paraId="7BE8FF64" w14:textId="47C1B0CF" w:rsidR="00816F1B" w:rsidRDefault="00816F1B">
      <w:pPr>
        <w:pStyle w:val="Kommentartext"/>
      </w:pPr>
      <w:r>
        <w:rPr>
          <w:rStyle w:val="Kommentarzeichen"/>
        </w:rPr>
        <w:annotationRef/>
      </w:r>
      <w:r>
        <w:t xml:space="preserve">Prozeduren-Namen im Text mit () am Ende oder ohne? Sollten wir einmal abstimmen und dann ganzen Dokument konsistent halten. Wenn „Prozedur“ oder „Methode“ davor steht, ist es recht egal. Wenn es aber mal nicht klar sein sollte ob es eine Prozedur oder eine Variable ist wäre iche eher für die Variante mit (). </w:t>
      </w:r>
    </w:p>
  </w:comment>
  <w:comment w:id="101" w:author="steffen" w:date="2022-01-19T11:46:00Z" w:initials="s">
    <w:p w14:paraId="51E89547" w14:textId="3FE74B59" w:rsidR="00816F1B" w:rsidRDefault="00816F1B">
      <w:pPr>
        <w:pStyle w:val="Kommentartext"/>
      </w:pPr>
      <w:r>
        <w:rPr>
          <w:rStyle w:val="Kommentarzeichen"/>
        </w:rPr>
        <w:annotationRef/>
      </w:r>
      <w:r>
        <w:t>Ja, das stimmt. Ich bin eher für eine Variante ohne Klammern. Das können wir aber nochmal besprechen</w:t>
      </w:r>
    </w:p>
  </w:comment>
  <w:comment w:id="102" w:author="Steffen Jendrny" w:date="2021-12-09T17:57:00Z" w:initials="SJ">
    <w:p w14:paraId="4DB71EC1" w14:textId="77777777" w:rsidR="00816F1B" w:rsidRDefault="00816F1B" w:rsidP="00522A07">
      <w:pPr>
        <w:pStyle w:val="Kommentartext"/>
      </w:pPr>
      <w:r>
        <w:rPr>
          <w:rStyle w:val="Kommentarzeichen"/>
        </w:rPr>
        <w:annotationRef/>
      </w:r>
      <w:r>
        <w:t>Übernommen aus dem Paper</w:t>
      </w:r>
    </w:p>
  </w:comment>
  <w:comment w:id="103" w:author="Sebastian Loder" w:date="2022-01-18T21:11:00Z" w:initials="SL">
    <w:p w14:paraId="4956A8A0" w14:textId="0E6B7393" w:rsidR="00816F1B" w:rsidRDefault="00816F1B">
      <w:pPr>
        <w:pStyle w:val="Kommentartext"/>
      </w:pPr>
      <w:r>
        <w:rPr>
          <w:rStyle w:val="Kommentarzeichen"/>
        </w:rPr>
        <w:annotationRef/>
      </w:r>
      <w:r>
        <w:t xml:space="preserve">Sollen wir die direkt so übernehmen oder sieht das zu sehr nach „abgeschrieben“ aus? </w:t>
      </w:r>
    </w:p>
  </w:comment>
  <w:comment w:id="104" w:author="steffen" w:date="2022-01-19T11:48:00Z" w:initials="s">
    <w:p w14:paraId="5A5E7DBD" w14:textId="065AB49C" w:rsidR="00816F1B" w:rsidRDefault="00816F1B">
      <w:pPr>
        <w:pStyle w:val="Kommentartext"/>
      </w:pPr>
      <w:r>
        <w:rPr>
          <w:rStyle w:val="Kommentarzeichen"/>
        </w:rPr>
        <w:annotationRef/>
      </w:r>
      <w:r>
        <w:t>Ich würde das auch noch ändern. Das war eher eine Gedankenstütze. Das Beispiel, was ich mit aufgenommen habe ist aus einem Paper. Das würde ich dann zitieren, mehr aber nicht</w:t>
      </w:r>
    </w:p>
  </w:comment>
  <w:comment w:id="105" w:author="Steffen Jendrny" w:date="2021-12-09T18:16:00Z" w:initials="SJ">
    <w:p w14:paraId="05239F38" w14:textId="77777777" w:rsidR="00816F1B" w:rsidRDefault="00816F1B" w:rsidP="00522A07">
      <w:pPr>
        <w:pStyle w:val="Kommentartext"/>
      </w:pPr>
      <w:r>
        <w:rPr>
          <w:rStyle w:val="Kommentarzeichen"/>
        </w:rPr>
        <w:annotationRef/>
      </w:r>
      <w:r>
        <w:t>Mit in den Schluss aufnehmen als Ausblick</w:t>
      </w:r>
    </w:p>
  </w:comment>
  <w:comment w:id="138" w:author="Steffen Jendrny" w:date="2021-12-09T18:23:00Z" w:initials="SJ">
    <w:p w14:paraId="429FD74C" w14:textId="77777777" w:rsidR="00816F1B" w:rsidRDefault="00816F1B" w:rsidP="00522A07">
      <w:pPr>
        <w:pStyle w:val="Kommentartext"/>
      </w:pPr>
      <w:r>
        <w:rPr>
          <w:rStyle w:val="Kommentarzeichen"/>
        </w:rPr>
        <w:annotationRef/>
      </w:r>
      <w:r>
        <w:t>Abbildung noch einfügen</w:t>
      </w:r>
    </w:p>
  </w:comment>
  <w:comment w:id="139" w:author="Sebastian Loder" w:date="2022-01-19T19:40:00Z" w:initials="SL">
    <w:p w14:paraId="03603141" w14:textId="028E0B25" w:rsidR="00816F1B" w:rsidRDefault="00816F1B">
      <w:pPr>
        <w:pStyle w:val="Kommentartext"/>
      </w:pPr>
      <w:r>
        <w:rPr>
          <w:rStyle w:val="Kommentarzeichen"/>
        </w:rPr>
        <w:annotationRef/>
      </w:r>
      <w:r>
        <w:t>Hab ich so im Zusammenhang mit Graphen schon öfter gelesen, ist aber eher Geschmackssache. Wenn man es hier ändert, dann auch im nächsten Absatz entsprechend.</w:t>
      </w:r>
    </w:p>
  </w:comment>
  <w:comment w:id="140" w:author="Steffen Jendrny" w:date="2021-12-09T18:29:00Z" w:initials="SJ">
    <w:p w14:paraId="0913620B" w14:textId="77777777" w:rsidR="00816F1B" w:rsidRDefault="00816F1B" w:rsidP="00522A07">
      <w:pPr>
        <w:pStyle w:val="Kommentartext"/>
      </w:pPr>
      <w:r>
        <w:rPr>
          <w:rStyle w:val="Kommentarzeichen"/>
        </w:rPr>
        <w:annotationRef/>
      </w:r>
      <w:r>
        <w:t>Listing einfügen</w:t>
      </w:r>
    </w:p>
  </w:comment>
  <w:comment w:id="141" w:author="Steffen Jendrny" w:date="2021-12-09T18:54:00Z" w:initials="SJ">
    <w:p w14:paraId="47A4F4E5" w14:textId="77777777" w:rsidR="00816F1B" w:rsidRDefault="00816F1B" w:rsidP="00522A07">
      <w:pPr>
        <w:pStyle w:val="Kommentartext"/>
      </w:pPr>
      <w:r>
        <w:rPr>
          <w:rStyle w:val="Kommentarzeichen"/>
        </w:rPr>
        <w:annotationRef/>
      </w:r>
      <w:r>
        <w:t>Davor noch das Beispiel einfügen</w:t>
      </w:r>
    </w:p>
  </w:comment>
  <w:comment w:id="142" w:author="Sebastian Loder" w:date="2022-01-19T19:33:00Z" w:initials="SL">
    <w:p w14:paraId="2AB720EA" w14:textId="13A1EEC9" w:rsidR="00816F1B" w:rsidRDefault="00816F1B">
      <w:pPr>
        <w:pStyle w:val="Kommentartext"/>
      </w:pPr>
      <w:r>
        <w:rPr>
          <w:rStyle w:val="Kommentarzeichen"/>
        </w:rPr>
        <w:annotationRef/>
      </w:r>
      <w:r>
        <w:t xml:space="preserve">Diesen Satz würde ich eher rausnehmen, da die Teilpolygone nicht klassifiziert werden. Klassifizieren würde bedeuten, dass sie in irgendeine vorgegebene Menge „einsortiertiert“ werden. Alternativ könnte man noch nennen, dass diese Ordnung für das weitere Vorgehen benötigt wird, wäre aber auch eine Wiederholung von erstem Absatz. </w:t>
      </w:r>
    </w:p>
  </w:comment>
  <w:comment w:id="143" w:author="steffen" w:date="2022-01-20T12:14:00Z" w:initials="s">
    <w:p w14:paraId="11999858" w14:textId="553BE3A1" w:rsidR="00FD5904" w:rsidRDefault="00FD5904">
      <w:pPr>
        <w:pStyle w:val="Kommentartext"/>
      </w:pPr>
      <w:r>
        <w:rPr>
          <w:rStyle w:val="Kommentarzeichen"/>
        </w:rPr>
        <w:annotationRef/>
      </w:r>
      <w:r>
        <w:t>Ich finde das trifft es ziemlich gut. Sowohl PredPoly, als auch NextNeighbor sind doch (einelementige) Mengen von Teilpolygonen. Aber ich fände es auch in Ordnung den Teil rauszunehmen.</w:t>
      </w:r>
    </w:p>
  </w:comment>
  <w:comment w:id="144" w:author="Steffen Jendrny" w:date="2021-12-10T11:03:00Z" w:initials="SJ">
    <w:p w14:paraId="1E53D82D" w14:textId="77777777" w:rsidR="00816F1B" w:rsidRDefault="00816F1B" w:rsidP="00522A07">
      <w:pPr>
        <w:pStyle w:val="Kommentartext"/>
      </w:pPr>
      <w:r>
        <w:rPr>
          <w:rStyle w:val="Kommentarzeichen"/>
        </w:rPr>
        <w:annotationRef/>
      </w:r>
      <w:r>
        <w:t>Pseudocode noch einfügen</w:t>
      </w:r>
    </w:p>
  </w:comment>
  <w:comment w:id="145" w:author="Sebastian Loder" w:date="2022-01-19T20:23:00Z" w:initials="SL">
    <w:p w14:paraId="525367C4" w14:textId="6DEC4727" w:rsidR="00816F1B" w:rsidRDefault="00816F1B">
      <w:pPr>
        <w:pStyle w:val="Kommentartext"/>
      </w:pPr>
      <w:r>
        <w:rPr>
          <w:rStyle w:val="Kommentarzeichen"/>
        </w:rPr>
        <w:annotationRef/>
      </w:r>
      <w:r>
        <w:t>Hab mich schon ein paar mal gefragt ob „Listing“ heutzutage verwendet wird. Das Internet hat da auch unterschiedliche Meinung:</w:t>
      </w:r>
    </w:p>
    <w:p w14:paraId="101703B8" w14:textId="77777777" w:rsidR="00816F1B" w:rsidRDefault="00816F1B">
      <w:pPr>
        <w:pStyle w:val="Kommentartext"/>
      </w:pPr>
    </w:p>
    <w:p w14:paraId="1E6436CE" w14:textId="2884D0B7" w:rsidR="00816F1B" w:rsidRDefault="00403D77">
      <w:pPr>
        <w:pStyle w:val="Kommentartext"/>
      </w:pPr>
      <w:hyperlink r:id="rId1" w:history="1">
        <w:r w:rsidR="00816F1B" w:rsidRPr="00CD001C">
          <w:rPr>
            <w:rStyle w:val="Hyperlink"/>
          </w:rPr>
          <w:t>https://german.stackexchange.com/questions/43160/listing-code-beispiel-oder-quelltext</w:t>
        </w:r>
      </w:hyperlink>
    </w:p>
    <w:p w14:paraId="7CB46A79" w14:textId="77777777" w:rsidR="00816F1B" w:rsidRDefault="00816F1B">
      <w:pPr>
        <w:pStyle w:val="Kommentartext"/>
      </w:pPr>
    </w:p>
    <w:p w14:paraId="344218BD" w14:textId="77777777" w:rsidR="00816F1B" w:rsidRDefault="00816F1B">
      <w:pPr>
        <w:pStyle w:val="Kommentartext"/>
      </w:pPr>
      <w:r>
        <w:t xml:space="preserve">Kannst dir ja mal anschauen ob eines der anderen besser gefällt. Für mich würde eher noch Algorithmus in Frage kommen. „Quelltext“ bezieht sich eher auf die Syntax und wäre für uns eher nicht korrekt. </w:t>
      </w:r>
    </w:p>
    <w:p w14:paraId="50064202" w14:textId="77777777" w:rsidR="00816F1B" w:rsidRDefault="00816F1B">
      <w:pPr>
        <w:pStyle w:val="Kommentartext"/>
      </w:pPr>
    </w:p>
    <w:p w14:paraId="42A06300" w14:textId="0001CE55" w:rsidR="00816F1B" w:rsidRDefault="00816F1B">
      <w:pPr>
        <w:pStyle w:val="Kommentartext"/>
      </w:pPr>
      <w:r>
        <w:t xml:space="preserve">Im Skript von Herrn Icking wird das ganz vermieden und einfach ohne Kommentar zwischen den Text geschoben. </w:t>
      </w:r>
    </w:p>
  </w:comment>
  <w:comment w:id="146" w:author="steffen" w:date="2022-01-20T12:29:00Z" w:initials="s">
    <w:p w14:paraId="3612223F" w14:textId="2EFA4A20" w:rsidR="00C37322" w:rsidRDefault="00C37322">
      <w:pPr>
        <w:pStyle w:val="Kommentartext"/>
      </w:pPr>
      <w:r>
        <w:rPr>
          <w:rStyle w:val="Kommentarzeichen"/>
        </w:rPr>
        <w:annotationRef/>
      </w:r>
      <w:r>
        <w:t>Ich finde in unseren Fällen „Algorithmus“ sehr gut. Sonst finde ich, dass „Listing“ eigentlich auch okay. Ich habe es auf jeden Fall in den letzten Tagen mehrmals gelesen.</w:t>
      </w:r>
    </w:p>
  </w:comment>
  <w:comment w:id="147" w:author="Sebastian Loder" w:date="2022-01-19T20:42:00Z" w:initials="SL">
    <w:p w14:paraId="65946B6D" w14:textId="4F041091" w:rsidR="00816F1B" w:rsidRDefault="00816F1B">
      <w:pPr>
        <w:pStyle w:val="Kommentartext"/>
      </w:pPr>
      <w:r>
        <w:rPr>
          <w:rStyle w:val="Kommentarzeichen"/>
        </w:rPr>
        <w:annotationRef/>
      </w:r>
      <w:r>
        <w:t xml:space="preserve">Nur ein Hinweis: Für Leser ist das glaube ich sehr verwirrend, warum das so sein muss. Ich kann aber verstehen, dass man nicht jeden Satz erläutern und erklären kann. Vielleicht fällt dir ja noch was ein. Falls nicht, würde ich es so lassen. Das muss ein Leser einfach dann so hinnehmen ;) </w:t>
      </w:r>
    </w:p>
  </w:comment>
  <w:comment w:id="148" w:author="steffen" w:date="2022-01-20T12:23:00Z" w:initials="s">
    <w:p w14:paraId="76545431" w14:textId="6BC31539" w:rsidR="00C37322" w:rsidRDefault="00C37322">
      <w:pPr>
        <w:pStyle w:val="Kommentartext"/>
      </w:pPr>
      <w:r>
        <w:rPr>
          <w:rStyle w:val="Kommentarzeichen"/>
        </w:rPr>
        <w:annotationRef/>
      </w:r>
      <w:r>
        <w:t>Da, das kann ich gut verstehen. Ich überlege nochmal</w:t>
      </w:r>
    </w:p>
  </w:comment>
  <w:comment w:id="192" w:author="Steffen Jendrny" w:date="2021-12-10T12:40:00Z" w:initials="SJ">
    <w:p w14:paraId="1198E7CE" w14:textId="77777777" w:rsidR="00816F1B" w:rsidRDefault="00816F1B" w:rsidP="00522A07">
      <w:pPr>
        <w:pStyle w:val="Kommentartext"/>
      </w:pPr>
      <w:r>
        <w:rPr>
          <w:rStyle w:val="Kommentarzeichen"/>
        </w:rPr>
        <w:annotationRef/>
      </w:r>
      <w:r>
        <w:t>Sind die Formulierungen so verständlich?</w:t>
      </w:r>
    </w:p>
  </w:comment>
  <w:comment w:id="261" w:author="Sebastian Loder" w:date="2022-01-20T19:55:00Z" w:initials="SL">
    <w:p w14:paraId="5451F49F" w14:textId="246B1BA6" w:rsidR="00AE36A7" w:rsidRDefault="00AE36A7">
      <w:pPr>
        <w:pStyle w:val="Kommentartext"/>
      </w:pPr>
      <w:r>
        <w:rPr>
          <w:rStyle w:val="Kommentarzeichen"/>
        </w:rPr>
        <w:annotationRef/>
      </w:r>
      <w:r>
        <w:t>Ich habe den Teil bzgl. DetachAndAssign hier etwas ausführlicher beschrieben und ihn dann in den nachfolgenden Teilen 1.1. – 1.3 jeweils aufs Minimum gekürzt.</w:t>
      </w:r>
    </w:p>
  </w:comment>
  <w:comment w:id="282" w:author="Sebastian Loder" w:date="2022-01-20T19:43:00Z" w:initials="SL">
    <w:p w14:paraId="7CF2630A" w14:textId="545B348C" w:rsidR="008F730B" w:rsidRDefault="008F730B">
      <w:pPr>
        <w:pStyle w:val="Kommentartext"/>
      </w:pPr>
      <w:r>
        <w:rPr>
          <w:rStyle w:val="Kommentarzeichen"/>
        </w:rPr>
        <w:annotationRef/>
      </w:r>
      <w:r>
        <w:t>Diesen Satz rausnehmen? Mich hat das zunächst eher verwirrt, auch wenn es dann schon klar wird. Wenn dieser Satz weg wäre, wäre es ein schöner Abschluss für Fall 1.1. -&gt; im letzen Abschnitt würde dann nur noch das Ergebnis dieses Falls stehen.</w:t>
      </w:r>
    </w:p>
  </w:comment>
  <w:comment w:id="289" w:author="Sebastian Loder" w:date="2022-01-20T19:54:00Z" w:initials="SL">
    <w:p w14:paraId="1B2FD5AB" w14:textId="1524B6EC" w:rsidR="00AE36A7" w:rsidRDefault="00AE36A7">
      <w:pPr>
        <w:pStyle w:val="Kommentartext"/>
      </w:pPr>
      <w:r>
        <w:rPr>
          <w:rStyle w:val="Kommentarzeichen"/>
        </w:rPr>
        <w:annotationRef/>
      </w:r>
    </w:p>
  </w:comment>
  <w:comment w:id="300" w:author="Sebastian Loder" w:date="2022-01-20T20:12:00Z" w:initials="SL">
    <w:p w14:paraId="0B2A970A" w14:textId="14D8414A" w:rsidR="007647C4" w:rsidRDefault="007647C4">
      <w:pPr>
        <w:pStyle w:val="Kommentartext"/>
      </w:pPr>
      <w:r>
        <w:rPr>
          <w:rStyle w:val="Kommentarzeichen"/>
        </w:rPr>
        <w:annotationRef/>
      </w:r>
      <w:r w:rsidR="004F5827">
        <w:t>Ist das nicht immer nur eine? -&gt; Singular?</w:t>
      </w:r>
    </w:p>
  </w:comment>
  <w:comment w:id="309" w:author="Sebastian Loder" w:date="2022-01-20T20:22:00Z" w:initials="SL">
    <w:p w14:paraId="033B74AE" w14:textId="3C03A0A2" w:rsidR="00962772" w:rsidRDefault="00962772">
      <w:pPr>
        <w:pStyle w:val="Kommentartext"/>
      </w:pPr>
      <w:r>
        <w:rPr>
          <w:rStyle w:val="Kommentarzeichen"/>
        </w:rPr>
        <w:annotationRef/>
      </w:r>
      <w:r>
        <w:t xml:space="preserve">Alternativ durch eine Fußnote abbilden? </w:t>
      </w:r>
    </w:p>
  </w:comment>
  <w:comment w:id="366" w:author="Sebastian Loder" w:date="2022-01-22T10:43:00Z" w:initials="SL">
    <w:p w14:paraId="21869DD9" w14:textId="29972069" w:rsidR="002415DF" w:rsidRDefault="002415DF">
      <w:pPr>
        <w:pStyle w:val="Kommentartext"/>
      </w:pPr>
      <w:r>
        <w:rPr>
          <w:rStyle w:val="Kommentarzeichen"/>
        </w:rPr>
        <w:annotationRef/>
      </w:r>
      <w:r>
        <w:t>Wenn hier immer eine Teilung passiert</w:t>
      </w:r>
      <w:r w:rsidR="00284B20">
        <w:rPr>
          <w:noProof/>
        </w:rPr>
        <w:t xml:space="preserve">, finde ich es so gut. Wenn es einen Fall geben sollte, bei dem DetachAndAssign hier nicht zur Teilung führt, würde ich "und aufgeteilt" wegnehmen. </w:t>
      </w:r>
    </w:p>
  </w:comment>
  <w:comment w:id="392" w:author="Steffen Jendrny" w:date="2021-12-10T17:49:00Z" w:initials="SJ">
    <w:p w14:paraId="320178D1" w14:textId="77777777" w:rsidR="00816F1B" w:rsidRDefault="00816F1B" w:rsidP="00522A07">
      <w:pPr>
        <w:pStyle w:val="Kommentartext"/>
      </w:pPr>
      <w:r>
        <w:rPr>
          <w:rStyle w:val="Kommentarzeichen"/>
        </w:rPr>
        <w:annotationRef/>
      </w:r>
      <w:r>
        <w:t>Auf Seite 14f. steht noch eine Anmerkung. Die müssen evtl. noch hinzugefügt werden</w:t>
      </w:r>
    </w:p>
  </w:comment>
  <w:comment w:id="393" w:author="Sebastian Loder" w:date="2022-01-22T10:53:00Z" w:initials="SL">
    <w:p w14:paraId="539A9955" w14:textId="562475FD" w:rsidR="00ED1BD9" w:rsidRDefault="00ED1BD9">
      <w:pPr>
        <w:pStyle w:val="Kommentartext"/>
      </w:pPr>
      <w:r>
        <w:rPr>
          <w:rStyle w:val="Kommentarzeichen"/>
        </w:rPr>
        <w:annotationRef/>
      </w:r>
      <w:r>
        <w:t>Ist das schon diese Anmerkung oder soll das noch weiter ausgeführt werden?</w:t>
      </w:r>
    </w:p>
  </w:comment>
  <w:comment w:id="454" w:author="Sebastian Loder" w:date="2022-01-22T10:54:00Z" w:initials="SL">
    <w:p w14:paraId="10AB843E" w14:textId="139D0225" w:rsidR="00ED1BD9" w:rsidRDefault="00ED1BD9">
      <w:pPr>
        <w:pStyle w:val="Kommentartext"/>
      </w:pPr>
      <w:r>
        <w:rPr>
          <w:rStyle w:val="Kommentarzeichen"/>
        </w:rPr>
        <w:annotationRef/>
      </w:r>
      <w:r>
        <w:rPr>
          <w:rStyle w:val="Kommentarzeichen"/>
        </w:rPr>
        <w:t>Pseudocode insgesamt nicht geprüft. Bitte Bescheid geben falls es hier noch was zu prüfen gibt.</w:t>
      </w:r>
    </w:p>
  </w:comment>
  <w:comment w:id="455" w:author="Sebastian Loder" w:date="2022-01-22T10:56:00Z" w:initials="SL">
    <w:p w14:paraId="23FC455A" w14:textId="3731BC25" w:rsidR="00E46C4D" w:rsidRDefault="00E46C4D">
      <w:pPr>
        <w:pStyle w:val="Kommentartext"/>
      </w:pPr>
      <w:r>
        <w:rPr>
          <w:rStyle w:val="Kommentarzeichen"/>
        </w:rPr>
        <w:annotationRef/>
      </w:r>
      <w:r>
        <w:t>An dieser Stelle nochmal eine Unterüberschrift o.ä. einführen? „DetachAndAssign“</w:t>
      </w:r>
    </w:p>
  </w:comment>
  <w:comment w:id="456" w:author="Sebastian Loder" w:date="2022-01-22T10:57:00Z" w:initials="SL">
    <w:p w14:paraId="6491066E" w14:textId="55D796AB" w:rsidR="00E46C4D" w:rsidRDefault="00E46C4D">
      <w:pPr>
        <w:pStyle w:val="Kommentartext"/>
      </w:pPr>
      <w:r>
        <w:rPr>
          <w:rStyle w:val="Kommentarzeichen"/>
        </w:rPr>
        <w:annotationRef/>
      </w:r>
      <w:r>
        <w:t xml:space="preserve">„Teilpolygon“ durch Polygon ersetzen? Ist es an dieser Stelle – also innerhalb DetachAndAssign – noch relevant, dass es nur ein Teil von dem vorherigen Polygon ist? </w:t>
      </w:r>
    </w:p>
  </w:comment>
  <w:comment w:id="457" w:author="Sebastian Loder" w:date="2022-01-22T10:55:00Z" w:initials="SL">
    <w:p w14:paraId="2CEECDF5" w14:textId="165A3B83" w:rsidR="00ED1BD9" w:rsidRDefault="00ED1BD9">
      <w:pPr>
        <w:pStyle w:val="Kommentartext"/>
      </w:pPr>
      <w:r>
        <w:rPr>
          <w:rStyle w:val="Kommentarzeichen"/>
        </w:rPr>
        <w:annotationRef/>
      </w:r>
      <w:r>
        <w:t>Merker, falls „Listing“ noch umbenannt wird.</w:t>
      </w:r>
    </w:p>
  </w:comment>
  <w:comment w:id="468" w:author="Sebastian Loder" w:date="2022-01-22T14:35:00Z" w:initials="SL">
    <w:p w14:paraId="2B2EDF0E" w14:textId="1BCFF1D6" w:rsidR="00D67B96" w:rsidRDefault="00D67B96">
      <w:pPr>
        <w:pStyle w:val="Kommentartext"/>
      </w:pPr>
      <w:r>
        <w:rPr>
          <w:rStyle w:val="Kommentarzeichen"/>
        </w:rPr>
        <w:annotationRef/>
      </w:r>
      <w:r>
        <w:t>In dieser Reihenfolge passt es dann zu „DetachAndAssign“</w:t>
      </w:r>
    </w:p>
  </w:comment>
  <w:comment w:id="486" w:author="Sebastian Loder" w:date="2022-01-22T14:42:00Z" w:initials="SL">
    <w:p w14:paraId="00EDFE4D" w14:textId="7506C0C9" w:rsidR="005B434B" w:rsidRDefault="005B434B">
      <w:pPr>
        <w:pStyle w:val="Kommentartext"/>
      </w:pPr>
      <w:r>
        <w:rPr>
          <w:rStyle w:val="Kommentarzeichen"/>
        </w:rPr>
        <w:annotationRef/>
      </w:r>
      <w:r>
        <w:t>Inhaltlich so richtig wie ich das geschrieben habe? Falls nicht, gerne zurückändern.</w:t>
      </w:r>
    </w:p>
  </w:comment>
  <w:comment w:id="534" w:author="Sebastian Loder" w:date="2022-01-22T15:03:00Z" w:initials="SL">
    <w:p w14:paraId="1E21C83F" w14:textId="38FC7555" w:rsidR="0021731C" w:rsidRDefault="0021731C">
      <w:pPr>
        <w:pStyle w:val="Kommentartext"/>
      </w:pPr>
      <w:r>
        <w:rPr>
          <w:rStyle w:val="Kommentarzeichen"/>
        </w:rPr>
        <w:annotationRef/>
      </w:r>
      <w:r>
        <w:t>Polygon (a) … habe ich rausgenommen, da</w:t>
      </w:r>
      <w:r w:rsidR="00290822">
        <w:t xml:space="preserve"> a – f eigentlich Teile von Abbildung 17 sind (keine Polygone). Je Teil-Bild werden mehrere Polygone dargestellt.</w:t>
      </w:r>
    </w:p>
  </w:comment>
  <w:comment w:id="549" w:author="Sebastian Loder" w:date="2022-01-22T15:04:00Z" w:initials="SL">
    <w:p w14:paraId="1B111883" w14:textId="4D482E4F" w:rsidR="00290822" w:rsidRDefault="00290822">
      <w:pPr>
        <w:pStyle w:val="Kommentartext"/>
      </w:pPr>
      <w:r>
        <w:rPr>
          <w:rStyle w:val="Kommentarzeichen"/>
        </w:rPr>
        <w:annotationRef/>
      </w:r>
      <w:r>
        <w:t>Hier und auch bei (d), (e) und (f) würde ich nicht in Vergangenheitsform schreiben, sondern im Stil von (c) bleiben</w:t>
      </w:r>
    </w:p>
  </w:comment>
  <w:comment w:id="567" w:author="Sebastian Loder" w:date="2022-01-22T15:08:00Z" w:initials="SL">
    <w:p w14:paraId="09BFE8A7" w14:textId="5D2F89CD" w:rsidR="00290822" w:rsidRDefault="00290822">
      <w:pPr>
        <w:pStyle w:val="Kommentartext"/>
      </w:pPr>
      <w:r>
        <w:rPr>
          <w:rStyle w:val="Kommentarzeichen"/>
        </w:rPr>
        <w:annotationRef/>
      </w:r>
      <w:r w:rsidR="007E0096">
        <w:t xml:space="preserve">Ich weiß, dass im Paper auch „Sweepline“ steht, aber ich würde den Begriff hier nicht unbedingt einführen, da er zuvor nicht verwendet wurde. Insgesamt wäre ich mir auch nicht sicher ob er 100%ig passt, da ich Sweeplines im Kurs eher als achsenparallele Linien kennengelernt habe. (Irgendwie passts schon, irgendwie auch nicht so ganz) </w:t>
      </w:r>
    </w:p>
  </w:comment>
  <w:comment w:id="586" w:author="steffen" w:date="2022-01-18T10:46:00Z" w:initials="s">
    <w:p w14:paraId="236DA1D3" w14:textId="77777777" w:rsidR="00292717" w:rsidRDefault="00292717" w:rsidP="00292717">
      <w:pPr>
        <w:pStyle w:val="Kommentartext"/>
      </w:pPr>
      <w:r>
        <w:rPr>
          <w:rStyle w:val="Kommentarzeichen"/>
        </w:rPr>
        <w:annotationRef/>
      </w:r>
      <w:r>
        <w:t>Das hier vielleicht eher ans Ende. Wir könnte das als Lemma einfügen</w:t>
      </w:r>
    </w:p>
  </w:comment>
  <w:comment w:id="587" w:author="Sebastian Loder" w:date="2022-01-23T09:56:00Z" w:initials="SL">
    <w:p w14:paraId="3FE5E575" w14:textId="77777777" w:rsidR="00292717" w:rsidRDefault="00292717" w:rsidP="00292717">
      <w:pPr>
        <w:pStyle w:val="Kommentartext"/>
      </w:pPr>
      <w:r>
        <w:rPr>
          <w:rStyle w:val="Kommentarzeichen"/>
        </w:rPr>
        <w:annotationRef/>
      </w:r>
      <w:r>
        <w:t xml:space="preserve">Ich würde es hier mit aufnehmen, finde ich auch besser.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AA9EC" w15:done="1"/>
  <w15:commentEx w15:paraId="4047F591" w15:paraIdParent="4E9AA9EC" w15:done="1"/>
  <w15:commentEx w15:paraId="1E75984E" w15:done="1"/>
  <w15:commentEx w15:paraId="0B12F8A6" w15:paraIdParent="1E75984E" w15:done="1"/>
  <w15:commentEx w15:paraId="2060AC73" w15:done="1"/>
  <w15:commentEx w15:paraId="2882ACA2" w15:paraIdParent="2060AC73" w15:done="1"/>
  <w15:commentEx w15:paraId="37C46F86" w15:done="1"/>
  <w15:commentEx w15:paraId="4B4B9E83" w15:paraIdParent="37C46F86" w15:done="1"/>
  <w15:commentEx w15:paraId="05F746EB" w15:done="1"/>
  <w15:commentEx w15:paraId="444E3124" w15:paraIdParent="05F746EB" w15:done="1"/>
  <w15:commentEx w15:paraId="24316A55" w15:done="0"/>
  <w15:commentEx w15:paraId="0F5EF76E" w15:done="0"/>
  <w15:commentEx w15:paraId="1F7C8152" w15:paraIdParent="0F5EF76E" w15:done="0"/>
  <w15:commentEx w15:paraId="4946F9DF" w15:done="0"/>
  <w15:commentEx w15:paraId="5D21CA10" w15:paraIdParent="4946F9DF" w15:done="0"/>
  <w15:commentEx w15:paraId="4EC79FAD" w15:done="0"/>
  <w15:commentEx w15:paraId="01FF734D" w15:done="0"/>
  <w15:commentEx w15:paraId="73E593EE" w15:done="0"/>
  <w15:commentEx w15:paraId="0FD0844B" w15:done="0"/>
  <w15:commentEx w15:paraId="7F3035FB" w15:paraIdParent="0FD0844B" w15:done="0"/>
  <w15:commentEx w15:paraId="4D6FD98F" w15:done="0"/>
  <w15:commentEx w15:paraId="03D9DD9F" w15:paraIdParent="4D6FD98F" w15:done="0"/>
  <w15:commentEx w15:paraId="56FA1226" w15:done="0"/>
  <w15:commentEx w15:paraId="249C7845" w15:paraIdParent="56FA1226" w15:done="0"/>
  <w15:commentEx w15:paraId="04866BFE" w15:done="0"/>
  <w15:commentEx w15:paraId="25D9971C" w15:paraIdParent="04866BFE" w15:done="0"/>
  <w15:commentEx w15:paraId="1E595FA7" w15:done="0"/>
  <w15:commentEx w15:paraId="10615AF2" w15:paraIdParent="1E595FA7" w15:done="0"/>
  <w15:commentEx w15:paraId="7BE8FF64" w15:done="0"/>
  <w15:commentEx w15:paraId="51E89547" w15:paraIdParent="7BE8FF64" w15:done="0"/>
  <w15:commentEx w15:paraId="4DB71EC1" w15:done="0"/>
  <w15:commentEx w15:paraId="4956A8A0" w15:paraIdParent="4DB71EC1" w15:done="0"/>
  <w15:commentEx w15:paraId="5A5E7DBD" w15:paraIdParent="4DB71EC1" w15:done="0"/>
  <w15:commentEx w15:paraId="05239F38" w15:done="0"/>
  <w15:commentEx w15:paraId="429FD74C" w15:done="0"/>
  <w15:commentEx w15:paraId="03603141" w15:done="0"/>
  <w15:commentEx w15:paraId="0913620B" w15:done="0"/>
  <w15:commentEx w15:paraId="47A4F4E5" w15:done="0"/>
  <w15:commentEx w15:paraId="2AB720EA" w15:done="0"/>
  <w15:commentEx w15:paraId="11999858" w15:paraIdParent="2AB720EA" w15:done="0"/>
  <w15:commentEx w15:paraId="1E53D82D" w15:done="0"/>
  <w15:commentEx w15:paraId="42A06300" w15:paraIdParent="1E53D82D" w15:done="0"/>
  <w15:commentEx w15:paraId="3612223F" w15:paraIdParent="1E53D82D" w15:done="0"/>
  <w15:commentEx w15:paraId="65946B6D" w15:done="0"/>
  <w15:commentEx w15:paraId="76545431" w15:paraIdParent="65946B6D" w15:done="0"/>
  <w15:commentEx w15:paraId="1198E7CE" w15:done="0"/>
  <w15:commentEx w15:paraId="5451F49F" w15:done="0"/>
  <w15:commentEx w15:paraId="7CF2630A" w15:done="0"/>
  <w15:commentEx w15:paraId="1B2FD5AB" w15:done="0"/>
  <w15:commentEx w15:paraId="0B2A970A" w15:done="0"/>
  <w15:commentEx w15:paraId="033B74AE" w15:done="0"/>
  <w15:commentEx w15:paraId="21869DD9" w15:done="0"/>
  <w15:commentEx w15:paraId="320178D1" w15:done="0"/>
  <w15:commentEx w15:paraId="539A9955" w15:paraIdParent="320178D1" w15:done="0"/>
  <w15:commentEx w15:paraId="10AB843E" w15:done="0"/>
  <w15:commentEx w15:paraId="23FC455A" w15:done="0"/>
  <w15:commentEx w15:paraId="6491066E" w15:done="0"/>
  <w15:commentEx w15:paraId="2CEECDF5" w15:done="0"/>
  <w15:commentEx w15:paraId="2B2EDF0E" w15:done="0"/>
  <w15:commentEx w15:paraId="00EDFE4D" w15:done="0"/>
  <w15:commentEx w15:paraId="1E21C83F" w15:done="0"/>
  <w15:commentEx w15:paraId="1B111883" w15:done="0"/>
  <w15:commentEx w15:paraId="09BFE8A7" w15:done="0"/>
  <w15:commentEx w15:paraId="236DA1D3" w15:done="0"/>
  <w15:commentEx w15:paraId="3FE5E575" w15:paraIdParent="236DA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2" w16cex:dateUtc="2022-01-18T08:43:00Z"/>
  <w16cex:commentExtensible w16cex:durableId="25969F13" w16cex:dateUtc="2022-01-22T14:19:00Z"/>
  <w16cex:commentExtensible w16cex:durableId="259198C3" w16cex:dateUtc="2022-01-18T08:44:00Z"/>
  <w16cex:commentExtensible w16cex:durableId="25919A43" w16cex:dateUtc="2022-01-18T18:57:00Z"/>
  <w16cex:commentExtensible w16cex:durableId="259198C4" w16cex:dateUtc="2022-01-18T08:28:00Z"/>
  <w16cex:commentExtensible w16cex:durableId="25919BFE" w16cex:dateUtc="2022-01-18T19:05:00Z"/>
  <w16cex:commentExtensible w16cex:durableId="259198C5" w16cex:dateUtc="2022-01-18T08:48:00Z"/>
  <w16cex:commentExtensible w16cex:durableId="2596A397" w16cex:dateUtc="2022-01-22T14:39:00Z"/>
  <w16cex:commentExtensible w16cex:durableId="259198C6" w16cex:dateUtc="2022-01-18T08:32:00Z"/>
  <w16cex:commentExtensible w16cex:durableId="2596A416" w16cex:dateUtc="2022-01-22T14:41:00Z"/>
  <w16cex:commentExtensible w16cex:durableId="2597B614" w16cex:dateUtc="2022-01-23T10:10:00Z"/>
  <w16cex:commentExtensible w16cex:durableId="259198C8" w16cex:dateUtc="2022-01-18T09:01:00Z"/>
  <w16cex:commentExtensible w16cex:durableId="259794B6" w16cex:dateUtc="2022-01-23T07:47:00Z"/>
  <w16cex:commentExtensible w16cex:durableId="259198C9" w16cex:dateUtc="2022-01-18T09:03:00Z"/>
  <w16cex:commentExtensible w16cex:durableId="259797D3" w16cex:dateUtc="2022-01-23T08:01:00Z"/>
  <w16cex:commentExtensible w16cex:durableId="2597A344" w16cex:dateUtc="2022-01-23T08:49:00Z"/>
  <w16cex:commentExtensible w16cex:durableId="25979A95" w16cex:dateUtc="2022-01-23T08:12:00Z"/>
  <w16cex:commentExtensible w16cex:durableId="25979B37" w16cex:dateUtc="2022-01-23T08:15:00Z"/>
  <w16cex:commentExtensible w16cex:durableId="259198CB" w16cex:dateUtc="2022-01-18T09:55:00Z"/>
  <w16cex:commentExtensible w16cex:durableId="25979CDE" w16cex:dateUtc="2022-01-23T08:22:00Z"/>
  <w16cex:commentExtensible w16cex:durableId="259198CC" w16cex:dateUtc="2022-01-18T10:05:00Z"/>
  <w16cex:commentExtensible w16cex:durableId="2597A004" w16cex:dateUtc="2022-01-23T08:36:00Z"/>
  <w16cex:commentExtensible w16cex:durableId="259198CD" w16cex:dateUtc="2022-01-18T10:07:00Z"/>
  <w16cex:commentExtensible w16cex:durableId="2597A2EF" w16cex:dateUtc="2022-01-23T08:48:00Z"/>
  <w16cex:commentExtensible w16cex:durableId="2592DF94" w16cex:dateUtc="2022-01-19T10:29:00Z"/>
  <w16cex:commentExtensible w16cex:durableId="2597A3AA" w16cex:dateUtc="2022-01-23T08:51:00Z"/>
  <w16cex:commentExtensible w16cex:durableId="2591A83E" w16cex:dateUtc="2022-01-18T19:57:00Z"/>
  <w16cex:commentExtensible w16cex:durableId="2592DF96" w16cex:dateUtc="2022-01-19T10:38:00Z"/>
  <w16cex:commentExtensible w16cex:durableId="2591AACA" w16cex:dateUtc="2022-01-18T20:08:00Z"/>
  <w16cex:commentExtensible w16cex:durableId="2592DF98" w16cex:dateUtc="2022-01-19T10:46:00Z"/>
  <w16cex:commentExtensible w16cex:durableId="259198D0" w16cex:dateUtc="2021-12-09T16:57:00Z"/>
  <w16cex:commentExtensible w16cex:durableId="2591AB80" w16cex:dateUtc="2022-01-18T20:11:00Z"/>
  <w16cex:commentExtensible w16cex:durableId="2592DF9B" w16cex:dateUtc="2022-01-19T10:48:00Z"/>
  <w16cex:commentExtensible w16cex:durableId="259198D1" w16cex:dateUtc="2021-12-09T17:16:00Z"/>
  <w16cex:commentExtensible w16cex:durableId="259198D2" w16cex:dateUtc="2021-12-09T17:23:00Z"/>
  <w16cex:commentExtensible w16cex:durableId="2592E7BE" w16cex:dateUtc="2022-01-19T18:40:00Z"/>
  <w16cex:commentExtensible w16cex:durableId="259198D3" w16cex:dateUtc="2021-12-09T17:29:00Z"/>
  <w16cex:commentExtensible w16cex:durableId="259198D4" w16cex:dateUtc="2021-12-09T17:54:00Z"/>
  <w16cex:commentExtensible w16cex:durableId="2592E612" w16cex:dateUtc="2022-01-19T18:33:00Z"/>
  <w16cex:commentExtensible w16cex:durableId="25942676" w16cex:dateUtc="2022-01-20T11:14:00Z"/>
  <w16cex:commentExtensible w16cex:durableId="259198D5" w16cex:dateUtc="2021-12-10T10:03:00Z"/>
  <w16cex:commentExtensible w16cex:durableId="2592F1C2" w16cex:dateUtc="2022-01-19T19:23:00Z"/>
  <w16cex:commentExtensible w16cex:durableId="25942679" w16cex:dateUtc="2022-01-20T11:29:00Z"/>
  <w16cex:commentExtensible w16cex:durableId="2592F620" w16cex:dateUtc="2022-01-19T19:42:00Z"/>
  <w16cex:commentExtensible w16cex:durableId="2594267B" w16cex:dateUtc="2022-01-20T11:23:00Z"/>
  <w16cex:commentExtensible w16cex:durableId="259198D6" w16cex:dateUtc="2021-12-10T11:40:00Z"/>
  <w16cex:commentExtensible w16cex:durableId="25943CC8" w16cex:dateUtc="2022-01-20T18:55:00Z"/>
  <w16cex:commentExtensible w16cex:durableId="259439D6" w16cex:dateUtc="2022-01-20T18:43:00Z"/>
  <w16cex:commentExtensible w16cex:durableId="25943C8E" w16cex:dateUtc="2022-01-20T18:54:00Z"/>
  <w16cex:commentExtensible w16cex:durableId="25944096" w16cex:dateUtc="2022-01-20T19:12:00Z"/>
  <w16cex:commentExtensible w16cex:durableId="25944319" w16cex:dateUtc="2022-01-20T19:22:00Z"/>
  <w16cex:commentExtensible w16cex:durableId="25965E63" w16cex:dateUtc="2022-01-22T09:43:00Z"/>
  <w16cex:commentExtensible w16cex:durableId="259198D7" w16cex:dateUtc="2021-12-10T16:49:00Z"/>
  <w16cex:commentExtensible w16cex:durableId="25966099" w16cex:dateUtc="2022-01-22T09:53:00Z"/>
  <w16cex:commentExtensible w16cex:durableId="259660CC" w16cex:dateUtc="2022-01-22T09:54:00Z"/>
  <w16cex:commentExtensible w16cex:durableId="2596616D" w16cex:dateUtc="2022-01-22T09:56:00Z"/>
  <w16cex:commentExtensible w16cex:durableId="259661B4" w16cex:dateUtc="2022-01-22T09:57:00Z"/>
  <w16cex:commentExtensible w16cex:durableId="2596613E" w16cex:dateUtc="2022-01-22T09:55:00Z"/>
  <w16cex:commentExtensible w16cex:durableId="25969494" w16cex:dateUtc="2022-01-22T13:35:00Z"/>
  <w16cex:commentExtensible w16cex:durableId="25969639" w16cex:dateUtc="2022-01-22T13:42:00Z"/>
  <w16cex:commentExtensible w16cex:durableId="25969B58" w16cex:dateUtc="2022-01-22T14:03:00Z"/>
  <w16cex:commentExtensible w16cex:durableId="25969B98" w16cex:dateUtc="2022-01-22T14:04:00Z"/>
  <w16cex:commentExtensible w16cex:durableId="25969C77" w16cex:dateUtc="2022-01-22T14:08:00Z"/>
  <w16cex:commentExtensible w16cex:durableId="259198CA" w16cex:dateUtc="2022-01-18T09:46:00Z"/>
  <w16cex:commentExtensible w16cex:durableId="2597A4E2" w16cex:dateUtc="2022-01-23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A9EC" w16cid:durableId="259198C2"/>
  <w16cid:commentId w16cid:paraId="4047F591" w16cid:durableId="25969F13"/>
  <w16cid:commentId w16cid:paraId="1E75984E" w16cid:durableId="259198C3"/>
  <w16cid:commentId w16cid:paraId="0B12F8A6" w16cid:durableId="25919A43"/>
  <w16cid:commentId w16cid:paraId="2060AC73" w16cid:durableId="259198C4"/>
  <w16cid:commentId w16cid:paraId="2882ACA2" w16cid:durableId="25919BFE"/>
  <w16cid:commentId w16cid:paraId="37C46F86" w16cid:durableId="259198C5"/>
  <w16cid:commentId w16cid:paraId="4B4B9E83" w16cid:durableId="2596A397"/>
  <w16cid:commentId w16cid:paraId="05F746EB" w16cid:durableId="259198C6"/>
  <w16cid:commentId w16cid:paraId="444E3124" w16cid:durableId="2596A416"/>
  <w16cid:commentId w16cid:paraId="24316A55" w16cid:durableId="2597B614"/>
  <w16cid:commentId w16cid:paraId="0F5EF76E" w16cid:durableId="259198C8"/>
  <w16cid:commentId w16cid:paraId="1F7C8152" w16cid:durableId="259794B6"/>
  <w16cid:commentId w16cid:paraId="4946F9DF" w16cid:durableId="259198C9"/>
  <w16cid:commentId w16cid:paraId="5D21CA10" w16cid:durableId="259797D3"/>
  <w16cid:commentId w16cid:paraId="4EC79FAD" w16cid:durableId="2597A344"/>
  <w16cid:commentId w16cid:paraId="01FF734D" w16cid:durableId="25979A95"/>
  <w16cid:commentId w16cid:paraId="73E593EE" w16cid:durableId="25979B37"/>
  <w16cid:commentId w16cid:paraId="0FD0844B" w16cid:durableId="259198CB"/>
  <w16cid:commentId w16cid:paraId="7F3035FB" w16cid:durableId="25979CDE"/>
  <w16cid:commentId w16cid:paraId="4D6FD98F" w16cid:durableId="259198CC"/>
  <w16cid:commentId w16cid:paraId="03D9DD9F" w16cid:durableId="2597A004"/>
  <w16cid:commentId w16cid:paraId="56FA1226" w16cid:durableId="259198CD"/>
  <w16cid:commentId w16cid:paraId="249C7845" w16cid:durableId="2597A2EF"/>
  <w16cid:commentId w16cid:paraId="04866BFE" w16cid:durableId="2592DF94"/>
  <w16cid:commentId w16cid:paraId="25D9971C" w16cid:durableId="2597A3AA"/>
  <w16cid:commentId w16cid:paraId="1E595FA7" w16cid:durableId="2591A83E"/>
  <w16cid:commentId w16cid:paraId="10615AF2" w16cid:durableId="2592DF96"/>
  <w16cid:commentId w16cid:paraId="7BE8FF64" w16cid:durableId="2591AACA"/>
  <w16cid:commentId w16cid:paraId="51E89547" w16cid:durableId="2592DF98"/>
  <w16cid:commentId w16cid:paraId="4DB71EC1" w16cid:durableId="259198D0"/>
  <w16cid:commentId w16cid:paraId="4956A8A0" w16cid:durableId="2591AB80"/>
  <w16cid:commentId w16cid:paraId="5A5E7DBD" w16cid:durableId="2592DF9B"/>
  <w16cid:commentId w16cid:paraId="05239F38" w16cid:durableId="259198D1"/>
  <w16cid:commentId w16cid:paraId="429FD74C" w16cid:durableId="259198D2"/>
  <w16cid:commentId w16cid:paraId="03603141" w16cid:durableId="2592E7BE"/>
  <w16cid:commentId w16cid:paraId="0913620B" w16cid:durableId="259198D3"/>
  <w16cid:commentId w16cid:paraId="47A4F4E5" w16cid:durableId="259198D4"/>
  <w16cid:commentId w16cid:paraId="2AB720EA" w16cid:durableId="2592E612"/>
  <w16cid:commentId w16cid:paraId="11999858" w16cid:durableId="25942676"/>
  <w16cid:commentId w16cid:paraId="1E53D82D" w16cid:durableId="259198D5"/>
  <w16cid:commentId w16cid:paraId="42A06300" w16cid:durableId="2592F1C2"/>
  <w16cid:commentId w16cid:paraId="3612223F" w16cid:durableId="25942679"/>
  <w16cid:commentId w16cid:paraId="65946B6D" w16cid:durableId="2592F620"/>
  <w16cid:commentId w16cid:paraId="76545431" w16cid:durableId="2594267B"/>
  <w16cid:commentId w16cid:paraId="1198E7CE" w16cid:durableId="259198D6"/>
  <w16cid:commentId w16cid:paraId="5451F49F" w16cid:durableId="25943CC8"/>
  <w16cid:commentId w16cid:paraId="7CF2630A" w16cid:durableId="259439D6"/>
  <w16cid:commentId w16cid:paraId="1B2FD5AB" w16cid:durableId="25943C8E"/>
  <w16cid:commentId w16cid:paraId="0B2A970A" w16cid:durableId="25944096"/>
  <w16cid:commentId w16cid:paraId="033B74AE" w16cid:durableId="25944319"/>
  <w16cid:commentId w16cid:paraId="21869DD9" w16cid:durableId="25965E63"/>
  <w16cid:commentId w16cid:paraId="320178D1" w16cid:durableId="259198D7"/>
  <w16cid:commentId w16cid:paraId="539A9955" w16cid:durableId="25966099"/>
  <w16cid:commentId w16cid:paraId="10AB843E" w16cid:durableId="259660CC"/>
  <w16cid:commentId w16cid:paraId="23FC455A" w16cid:durableId="2596616D"/>
  <w16cid:commentId w16cid:paraId="6491066E" w16cid:durableId="259661B4"/>
  <w16cid:commentId w16cid:paraId="2CEECDF5" w16cid:durableId="2596613E"/>
  <w16cid:commentId w16cid:paraId="2B2EDF0E" w16cid:durableId="25969494"/>
  <w16cid:commentId w16cid:paraId="00EDFE4D" w16cid:durableId="25969639"/>
  <w16cid:commentId w16cid:paraId="1E21C83F" w16cid:durableId="25969B58"/>
  <w16cid:commentId w16cid:paraId="1B111883" w16cid:durableId="25969B98"/>
  <w16cid:commentId w16cid:paraId="09BFE8A7" w16cid:durableId="25969C77"/>
  <w16cid:commentId w16cid:paraId="236DA1D3" w16cid:durableId="259198CA"/>
  <w16cid:commentId w16cid:paraId="3FE5E575" w16cid:durableId="2597A4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E8B1A" w14:textId="77777777" w:rsidR="00403D77" w:rsidRDefault="00403D77" w:rsidP="00522A07">
      <w:pPr>
        <w:spacing w:after="0" w:line="240" w:lineRule="auto"/>
      </w:pPr>
      <w:r>
        <w:separator/>
      </w:r>
    </w:p>
  </w:endnote>
  <w:endnote w:type="continuationSeparator" w:id="0">
    <w:p w14:paraId="6CBB7E58" w14:textId="77777777" w:rsidR="00403D77" w:rsidRDefault="00403D77"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816F1B" w14:paraId="603500F6" w14:textId="77777777" w:rsidTr="00522A07">
      <w:tc>
        <w:tcPr>
          <w:tcW w:w="3210" w:type="dxa"/>
        </w:tcPr>
        <w:p w14:paraId="27211070" w14:textId="77777777" w:rsidR="00816F1B" w:rsidRDefault="00816F1B" w:rsidP="00522A07">
          <w:pPr>
            <w:pStyle w:val="Kopfzeile"/>
            <w:ind w:left="-115"/>
          </w:pPr>
        </w:p>
      </w:tc>
      <w:tc>
        <w:tcPr>
          <w:tcW w:w="3210" w:type="dxa"/>
        </w:tcPr>
        <w:p w14:paraId="3A8071C7" w14:textId="77777777" w:rsidR="00816F1B" w:rsidRDefault="00816F1B" w:rsidP="00522A07">
          <w:pPr>
            <w:pStyle w:val="Kopfzeile"/>
            <w:jc w:val="center"/>
          </w:pPr>
        </w:p>
      </w:tc>
      <w:tc>
        <w:tcPr>
          <w:tcW w:w="3210" w:type="dxa"/>
        </w:tcPr>
        <w:p w14:paraId="6C99B801" w14:textId="77777777" w:rsidR="00816F1B" w:rsidRDefault="00816F1B" w:rsidP="00522A07">
          <w:pPr>
            <w:pStyle w:val="Kopfzeile"/>
            <w:ind w:right="-115"/>
            <w:jc w:val="right"/>
          </w:pPr>
        </w:p>
      </w:tc>
    </w:tr>
  </w:tbl>
  <w:p w14:paraId="6C72CE48" w14:textId="77777777" w:rsidR="00816F1B" w:rsidRDefault="00816F1B" w:rsidP="00522A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57ED4" w14:textId="77777777" w:rsidR="00403D77" w:rsidRDefault="00403D77" w:rsidP="00522A07">
      <w:pPr>
        <w:spacing w:after="0" w:line="240" w:lineRule="auto"/>
      </w:pPr>
      <w:r>
        <w:separator/>
      </w:r>
    </w:p>
  </w:footnote>
  <w:footnote w:type="continuationSeparator" w:id="0">
    <w:p w14:paraId="2A07A351" w14:textId="77777777" w:rsidR="00403D77" w:rsidRDefault="00403D77" w:rsidP="00522A07">
      <w:pPr>
        <w:spacing w:after="0" w:line="240" w:lineRule="auto"/>
      </w:pPr>
      <w:r>
        <w:continuationSeparator/>
      </w:r>
    </w:p>
  </w:footnote>
  <w:footnote w:id="1">
    <w:p w14:paraId="081175D5" w14:textId="77777777" w:rsidR="00816F1B" w:rsidRDefault="00816F1B" w:rsidP="00522A07">
      <w:pPr>
        <w:pStyle w:val="Funotentext"/>
      </w:pPr>
      <w:r w:rsidRPr="1385F3A4">
        <w:rPr>
          <w:rStyle w:val="Funotenzeichen"/>
        </w:rPr>
        <w:footnoteRef/>
      </w:r>
      <w:r w:rsidRPr="1385F3A4">
        <w:t xml:space="preserve"> </w:t>
      </w:r>
      <w:r>
        <w:t>Da aus einer</w:t>
      </w:r>
      <w:r w:rsidRPr="1385F3A4">
        <w:t xml:space="preserve"> Zerlegung eines konvexen Polygons mit einem Liniensegment </w:t>
      </w:r>
      <w:r>
        <w:t>immer</w:t>
      </w:r>
      <w:r w:rsidRPr="1385F3A4">
        <w:t xml:space="preserve"> zwei </w:t>
      </w:r>
      <w:r w:rsidRPr="0029110E">
        <w:rPr>
          <w:i/>
          <w:iCs/>
        </w:rPr>
        <w:t>konvexe</w:t>
      </w:r>
      <w:r w:rsidRPr="1385F3A4">
        <w:t xml:space="preserve"> Polygone</w:t>
      </w:r>
      <w:r>
        <w:t xml:space="preserve"> und insbesondere kein nicht-konvexes Polygon resultiert, ist dieser Ansatz möglich</w:t>
      </w:r>
      <w:r w:rsidRPr="1385F3A4">
        <w:t>.</w:t>
      </w:r>
    </w:p>
  </w:footnote>
  <w:footnote w:id="2">
    <w:p w14:paraId="20E22567" w14:textId="77777777" w:rsidR="00816F1B" w:rsidRDefault="00816F1B" w:rsidP="00522A07">
      <w:pPr>
        <w:pStyle w:val="Funotentext"/>
      </w:pPr>
      <w:r>
        <w:rPr>
          <w:rStyle w:val="Funotenzeichen"/>
        </w:rPr>
        <w:footnoteRef/>
      </w:r>
      <w:r>
        <w:t xml:space="preserve"> In diesem Schritt wird L</w:t>
      </w:r>
      <w:r w:rsidRPr="00B01712">
        <w:rPr>
          <w:vertAlign w:val="subscript"/>
        </w:rPr>
        <w:t>e</w:t>
      </w:r>
      <w:r>
        <w:t xml:space="preserve"> von Polygonpunkt zu Polygonpunkt verschoben. Eine inkrementelle Verschiebung entlang des Polygons erfolgt dann unter Fall 2.1 bzw. 2.2.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816F1B" w14:paraId="041E24CA" w14:textId="77777777" w:rsidTr="00522A07">
      <w:tc>
        <w:tcPr>
          <w:tcW w:w="3210" w:type="dxa"/>
        </w:tcPr>
        <w:p w14:paraId="143B968C" w14:textId="77777777" w:rsidR="00816F1B" w:rsidRDefault="00816F1B" w:rsidP="00522A07">
          <w:pPr>
            <w:pStyle w:val="Kopfzeile"/>
            <w:ind w:left="-115"/>
          </w:pPr>
        </w:p>
      </w:tc>
      <w:tc>
        <w:tcPr>
          <w:tcW w:w="3210" w:type="dxa"/>
        </w:tcPr>
        <w:p w14:paraId="4D0B461C" w14:textId="77777777" w:rsidR="00816F1B" w:rsidRDefault="00816F1B" w:rsidP="00522A07">
          <w:pPr>
            <w:pStyle w:val="Kopfzeile"/>
            <w:jc w:val="center"/>
          </w:pPr>
        </w:p>
      </w:tc>
      <w:tc>
        <w:tcPr>
          <w:tcW w:w="3210" w:type="dxa"/>
        </w:tcPr>
        <w:p w14:paraId="448D846D" w14:textId="77777777" w:rsidR="00816F1B" w:rsidRDefault="00816F1B" w:rsidP="00522A07">
          <w:pPr>
            <w:pStyle w:val="Kopfzeile"/>
            <w:ind w:right="-115"/>
            <w:jc w:val="right"/>
          </w:pPr>
        </w:p>
      </w:tc>
    </w:tr>
  </w:tbl>
  <w:p w14:paraId="13760F09" w14:textId="77777777" w:rsidR="00816F1B" w:rsidRDefault="00816F1B" w:rsidP="00522A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F58A2"/>
    <w:multiLevelType w:val="hybridMultilevel"/>
    <w:tmpl w:val="ED5C9E94"/>
    <w:lvl w:ilvl="0" w:tplc="81B6BD62">
      <w:start w:val="19"/>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9"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114AB1"/>
    <w:multiLevelType w:val="hybridMultilevel"/>
    <w:tmpl w:val="C584CDBE"/>
    <w:lvl w:ilvl="0" w:tplc="6408E9F4">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4"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4"/>
  </w:num>
  <w:num w:numId="4">
    <w:abstractNumId w:val="11"/>
  </w:num>
  <w:num w:numId="5">
    <w:abstractNumId w:val="2"/>
  </w:num>
  <w:num w:numId="6">
    <w:abstractNumId w:val="7"/>
  </w:num>
  <w:num w:numId="7">
    <w:abstractNumId w:val="8"/>
  </w:num>
  <w:num w:numId="8">
    <w:abstractNumId w:val="0"/>
  </w:num>
  <w:num w:numId="9">
    <w:abstractNumId w:val="6"/>
  </w:num>
  <w:num w:numId="10">
    <w:abstractNumId w:val="10"/>
  </w:num>
  <w:num w:numId="11">
    <w:abstractNumId w:val="9"/>
  </w:num>
  <w:num w:numId="12">
    <w:abstractNumId w:val="4"/>
  </w:num>
  <w:num w:numId="13">
    <w:abstractNumId w:val="5"/>
  </w:num>
  <w:num w:numId="14">
    <w:abstractNumId w:val="3"/>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07"/>
    <w:rsid w:val="00073A97"/>
    <w:rsid w:val="000C49A2"/>
    <w:rsid w:val="000F1F33"/>
    <w:rsid w:val="00106D50"/>
    <w:rsid w:val="001117C5"/>
    <w:rsid w:val="001151C0"/>
    <w:rsid w:val="00117FBF"/>
    <w:rsid w:val="00134926"/>
    <w:rsid w:val="00137802"/>
    <w:rsid w:val="00141EBF"/>
    <w:rsid w:val="00142207"/>
    <w:rsid w:val="001A35FF"/>
    <w:rsid w:val="001A3CC8"/>
    <w:rsid w:val="001C74C5"/>
    <w:rsid w:val="001D1ABF"/>
    <w:rsid w:val="0021731C"/>
    <w:rsid w:val="002334CC"/>
    <w:rsid w:val="002415DF"/>
    <w:rsid w:val="002437C8"/>
    <w:rsid w:val="00251309"/>
    <w:rsid w:val="00270757"/>
    <w:rsid w:val="00284B20"/>
    <w:rsid w:val="00290822"/>
    <w:rsid w:val="00292717"/>
    <w:rsid w:val="002B3C7C"/>
    <w:rsid w:val="002D714D"/>
    <w:rsid w:val="00340BEF"/>
    <w:rsid w:val="0035143D"/>
    <w:rsid w:val="00386463"/>
    <w:rsid w:val="003C04F6"/>
    <w:rsid w:val="003D2C95"/>
    <w:rsid w:val="003F450F"/>
    <w:rsid w:val="003F4885"/>
    <w:rsid w:val="00403D77"/>
    <w:rsid w:val="00406654"/>
    <w:rsid w:val="00411770"/>
    <w:rsid w:val="00435856"/>
    <w:rsid w:val="00482353"/>
    <w:rsid w:val="00492300"/>
    <w:rsid w:val="004B3A9C"/>
    <w:rsid w:val="004C3CC0"/>
    <w:rsid w:val="004D4246"/>
    <w:rsid w:val="004F5827"/>
    <w:rsid w:val="00522A07"/>
    <w:rsid w:val="00527F62"/>
    <w:rsid w:val="00556282"/>
    <w:rsid w:val="0057129E"/>
    <w:rsid w:val="0058256B"/>
    <w:rsid w:val="00590FA0"/>
    <w:rsid w:val="005A4630"/>
    <w:rsid w:val="005B434B"/>
    <w:rsid w:val="005B55DC"/>
    <w:rsid w:val="005C4965"/>
    <w:rsid w:val="005D453D"/>
    <w:rsid w:val="005E6A93"/>
    <w:rsid w:val="00606F9E"/>
    <w:rsid w:val="00611455"/>
    <w:rsid w:val="00617988"/>
    <w:rsid w:val="006255C0"/>
    <w:rsid w:val="006355CF"/>
    <w:rsid w:val="007311AB"/>
    <w:rsid w:val="007355B9"/>
    <w:rsid w:val="007374C9"/>
    <w:rsid w:val="00740A34"/>
    <w:rsid w:val="00740CDA"/>
    <w:rsid w:val="00753FB2"/>
    <w:rsid w:val="007647C4"/>
    <w:rsid w:val="007C4FF5"/>
    <w:rsid w:val="007D65EE"/>
    <w:rsid w:val="007E0096"/>
    <w:rsid w:val="008002FD"/>
    <w:rsid w:val="00816F1B"/>
    <w:rsid w:val="00841923"/>
    <w:rsid w:val="00883351"/>
    <w:rsid w:val="008C1C11"/>
    <w:rsid w:val="008D046F"/>
    <w:rsid w:val="008E5702"/>
    <w:rsid w:val="008F31DA"/>
    <w:rsid w:val="008F730B"/>
    <w:rsid w:val="0090193F"/>
    <w:rsid w:val="00915042"/>
    <w:rsid w:val="00956F9F"/>
    <w:rsid w:val="00962772"/>
    <w:rsid w:val="00965677"/>
    <w:rsid w:val="009C5229"/>
    <w:rsid w:val="009C7F81"/>
    <w:rsid w:val="009D0520"/>
    <w:rsid w:val="009F1209"/>
    <w:rsid w:val="009F4271"/>
    <w:rsid w:val="009F46DE"/>
    <w:rsid w:val="00A13CE4"/>
    <w:rsid w:val="00A32EFF"/>
    <w:rsid w:val="00A72F80"/>
    <w:rsid w:val="00A766DF"/>
    <w:rsid w:val="00AA66E9"/>
    <w:rsid w:val="00AB486F"/>
    <w:rsid w:val="00AC325D"/>
    <w:rsid w:val="00AD3475"/>
    <w:rsid w:val="00AD6826"/>
    <w:rsid w:val="00AD7CB6"/>
    <w:rsid w:val="00AE09CD"/>
    <w:rsid w:val="00AE36A7"/>
    <w:rsid w:val="00AE6A9E"/>
    <w:rsid w:val="00AF0B47"/>
    <w:rsid w:val="00B2112C"/>
    <w:rsid w:val="00B43228"/>
    <w:rsid w:val="00C028E2"/>
    <w:rsid w:val="00C120E3"/>
    <w:rsid w:val="00C32CE4"/>
    <w:rsid w:val="00C37322"/>
    <w:rsid w:val="00C653C3"/>
    <w:rsid w:val="00C719DA"/>
    <w:rsid w:val="00C73938"/>
    <w:rsid w:val="00C81401"/>
    <w:rsid w:val="00C85D32"/>
    <w:rsid w:val="00CD12C0"/>
    <w:rsid w:val="00CF6EC9"/>
    <w:rsid w:val="00D176A5"/>
    <w:rsid w:val="00D3152A"/>
    <w:rsid w:val="00D47D42"/>
    <w:rsid w:val="00D54A59"/>
    <w:rsid w:val="00D67B96"/>
    <w:rsid w:val="00DD6D74"/>
    <w:rsid w:val="00DF1A78"/>
    <w:rsid w:val="00E104E9"/>
    <w:rsid w:val="00E178C7"/>
    <w:rsid w:val="00E2706B"/>
    <w:rsid w:val="00E33B2F"/>
    <w:rsid w:val="00E45EC5"/>
    <w:rsid w:val="00E46C4D"/>
    <w:rsid w:val="00E54F79"/>
    <w:rsid w:val="00E82CAF"/>
    <w:rsid w:val="00EA16B2"/>
    <w:rsid w:val="00EB1345"/>
    <w:rsid w:val="00EC4A57"/>
    <w:rsid w:val="00EC786F"/>
    <w:rsid w:val="00ED1BD9"/>
    <w:rsid w:val="00EE128D"/>
    <w:rsid w:val="00EE3350"/>
    <w:rsid w:val="00EE53C8"/>
    <w:rsid w:val="00F03751"/>
    <w:rsid w:val="00F148FB"/>
    <w:rsid w:val="00F51A0F"/>
    <w:rsid w:val="00F55ECA"/>
    <w:rsid w:val="00F7640B"/>
    <w:rsid w:val="00FB58B8"/>
    <w:rsid w:val="00FB599A"/>
    <w:rsid w:val="00FC6435"/>
    <w:rsid w:val="00FD5904"/>
    <w:rsid w:val="00FE0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 w:type="character" w:styleId="Hyperlink">
    <w:name w:val="Hyperlink"/>
    <w:basedOn w:val="Absatz-Standardschriftart"/>
    <w:uiPriority w:val="99"/>
    <w:unhideWhenUsed/>
    <w:rsid w:val="00FB599A"/>
    <w:rPr>
      <w:color w:val="0563C1" w:themeColor="hyperlink"/>
      <w:u w:val="single"/>
    </w:rPr>
  </w:style>
  <w:style w:type="character" w:customStyle="1" w:styleId="NichtaufgelsteErwhnung1">
    <w:name w:val="Nicht aufgelöste Erwähnung1"/>
    <w:basedOn w:val="Absatz-Standardschriftart"/>
    <w:uiPriority w:val="99"/>
    <w:semiHidden/>
    <w:unhideWhenUsed/>
    <w:rsid w:val="00FB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rman.stackexchange.com/questions/43160/listing-code-beispiel-oder-quelltext"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48238-C673-4003-BD83-5F533417B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5665</Words>
  <Characters>35694</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Sebastian Loder</cp:lastModifiedBy>
  <cp:revision>22</cp:revision>
  <dcterms:created xsi:type="dcterms:W3CDTF">2022-01-18T08:23:00Z</dcterms:created>
  <dcterms:modified xsi:type="dcterms:W3CDTF">2022-01-23T10:14:00Z</dcterms:modified>
</cp:coreProperties>
</file>